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BB" w:rsidRPr="00AD37BB" w:rsidDel="00B9151A" w:rsidRDefault="00AD37BB" w:rsidP="00B9151A">
      <w:pPr>
        <w:spacing w:line="300" w:lineRule="auto"/>
        <w:ind w:firstLineChars="200" w:firstLine="402"/>
        <w:jc w:val="center"/>
        <w:rPr>
          <w:del w:id="0" w:author="Administrator" w:date="2015-10-29T10:04:00Z"/>
          <w:rFonts w:ascii="Times New Roman" w:hAnsi="Times New Roman"/>
          <w:b/>
          <w:color w:val="000000" w:themeColor="text1"/>
          <w:sz w:val="20"/>
          <w:szCs w:val="20"/>
        </w:rPr>
      </w:pPr>
      <w:del w:id="1" w:author="Administrator" w:date="2015-10-29T10:04:00Z">
        <w:r w:rsidRPr="00AD37BB" w:rsidDel="00B9151A">
          <w:rPr>
            <w:rFonts w:ascii="Times New Roman" w:hAnsi="Times New Roman"/>
            <w:b/>
            <w:color w:val="000000" w:themeColor="text1"/>
            <w:sz w:val="20"/>
            <w:szCs w:val="20"/>
          </w:rPr>
          <w:delText>Supplementary Materials</w:delText>
        </w:r>
      </w:del>
    </w:p>
    <w:p w:rsidR="00AD37BB" w:rsidRPr="00B9151A" w:rsidRDefault="00AD37BB" w:rsidP="00B9151A">
      <w:pPr>
        <w:spacing w:line="300" w:lineRule="auto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B9151A">
        <w:rPr>
          <w:rFonts w:ascii="Times New Roman" w:hAnsi="Times New Roman" w:hint="eastAsia"/>
          <w:color w:val="000000" w:themeColor="text1"/>
          <w:sz w:val="20"/>
          <w:szCs w:val="20"/>
        </w:rPr>
        <w:t>B</w:t>
      </w:r>
      <w:r w:rsidRPr="00B9151A">
        <w:rPr>
          <w:rFonts w:ascii="Times New Roman" w:hAnsi="Times New Roman"/>
          <w:color w:val="000000" w:themeColor="text1"/>
          <w:sz w:val="20"/>
          <w:szCs w:val="20"/>
        </w:rPr>
        <w:t>iochemical reactions</w:t>
      </w:r>
      <w:r w:rsidRPr="00B9151A">
        <w:rPr>
          <w:rFonts w:ascii="Times New Roman" w:hAnsi="Times New Roman" w:hint="eastAsia"/>
          <w:color w:val="000000" w:themeColor="text1"/>
          <w:sz w:val="20"/>
          <w:szCs w:val="20"/>
        </w:rPr>
        <w:t xml:space="preserve"> for </w:t>
      </w:r>
      <w:r w:rsidRPr="00B9151A">
        <w:rPr>
          <w:rFonts w:ascii="Times New Roman" w:hAnsi="Times New Roman"/>
          <w:color w:val="000000" w:themeColor="text1"/>
          <w:sz w:val="20"/>
          <w:szCs w:val="20"/>
        </w:rPr>
        <w:t>construct</w:t>
      </w:r>
      <w:r w:rsidRPr="00B9151A">
        <w:rPr>
          <w:rFonts w:ascii="Times New Roman" w:hAnsi="Times New Roman" w:hint="eastAsia"/>
          <w:color w:val="000000" w:themeColor="text1"/>
          <w:sz w:val="20"/>
          <w:szCs w:val="20"/>
        </w:rPr>
        <w:t>ing</w:t>
      </w:r>
      <w:r w:rsidRPr="00B9151A">
        <w:rPr>
          <w:rFonts w:ascii="Times New Roman" w:hAnsi="Times New Roman"/>
          <w:color w:val="000000" w:themeColor="text1"/>
          <w:sz w:val="20"/>
          <w:szCs w:val="20"/>
        </w:rPr>
        <w:t xml:space="preserve"> the metabolic networks of </w:t>
      </w:r>
      <w:r w:rsidRPr="00B9151A">
        <w:rPr>
          <w:rFonts w:ascii="Times New Roman" w:hAnsi="Times New Roman"/>
          <w:i/>
          <w:color w:val="000000" w:themeColor="text1"/>
          <w:sz w:val="20"/>
          <w:szCs w:val="20"/>
        </w:rPr>
        <w:t xml:space="preserve">Y. </w:t>
      </w:r>
      <w:proofErr w:type="spellStart"/>
      <w:r w:rsidRPr="00B9151A">
        <w:rPr>
          <w:rFonts w:ascii="Times New Roman" w:hAnsi="Times New Roman"/>
          <w:i/>
          <w:color w:val="000000" w:themeColor="text1"/>
          <w:sz w:val="20"/>
          <w:szCs w:val="20"/>
        </w:rPr>
        <w:t>lipolytica</w:t>
      </w:r>
      <w:proofErr w:type="spellEnd"/>
      <w:ins w:id="2" w:author="Administrator" w:date="2015-10-29T09:28:00Z">
        <w:r w:rsidR="006B2282" w:rsidRPr="00B9151A">
          <w:rPr>
            <w:rFonts w:ascii="Times New Roman" w:hAnsi="Times New Roman" w:hint="eastAsia"/>
            <w:color w:val="000000" w:themeColor="text1"/>
            <w:sz w:val="20"/>
            <w:szCs w:val="20"/>
          </w:rPr>
          <w:t xml:space="preserve"> (</w:t>
        </w:r>
        <w:bookmarkStart w:id="3" w:name="OLE_LINK5"/>
        <w:bookmarkStart w:id="4" w:name="OLE_LINK6"/>
        <w:r w:rsidR="006B2282" w:rsidRPr="00B9151A">
          <w:rPr>
            <w:rFonts w:ascii="Times New Roman" w:hAnsi="Times New Roman"/>
            <w:color w:val="000000" w:themeColor="text1"/>
            <w:sz w:val="20"/>
            <w:szCs w:val="20"/>
          </w:rPr>
          <w:t>m, mitochondrial; c, cytoplasmic.</w:t>
        </w:r>
        <w:bookmarkEnd w:id="3"/>
        <w:bookmarkEnd w:id="4"/>
        <w:r w:rsidR="006B2282" w:rsidRPr="00B9151A">
          <w:rPr>
            <w:rFonts w:ascii="Times New Roman" w:hAnsi="Times New Roman" w:hint="eastAsia"/>
            <w:color w:val="000000" w:themeColor="text1"/>
            <w:sz w:val="20"/>
            <w:szCs w:val="20"/>
          </w:rPr>
          <w:t>)</w:t>
        </w:r>
      </w:ins>
      <w:bookmarkStart w:id="5" w:name="_GoBack"/>
      <w:bookmarkEnd w:id="5"/>
      <w:proofErr w:type="gramEnd"/>
    </w:p>
    <w:p w:rsidR="00AD37BB" w:rsidRPr="00AD37BB" w:rsidRDefault="00AD37BB" w:rsidP="00AD37BB">
      <w:pPr>
        <w:spacing w:line="300" w:lineRule="auto"/>
        <w:ind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Gluc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ATP -&gt; G6P + ADP</w:t>
      </w:r>
    </w:p>
    <w:p w:rsidR="00AD37BB" w:rsidRPr="00AD37BB" w:rsidRDefault="00AD37BB" w:rsidP="00AD37BB">
      <w:pPr>
        <w:spacing w:line="300" w:lineRule="auto"/>
        <w:ind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2. F6P + ATP -&gt; FBP + ADP</w:t>
      </w:r>
    </w:p>
    <w:p w:rsidR="00AD37BB" w:rsidRPr="00AD37BB" w:rsidRDefault="00AD37BB" w:rsidP="00AD37BB">
      <w:pPr>
        <w:spacing w:line="300" w:lineRule="auto"/>
        <w:ind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3. FBP &lt;=&gt; DHAP + GAP</w:t>
      </w:r>
    </w:p>
    <w:p w:rsidR="00AD37BB" w:rsidRPr="00AD37BB" w:rsidRDefault="00AD37BB" w:rsidP="00AD37BB">
      <w:pPr>
        <w:spacing w:line="300" w:lineRule="auto"/>
        <w:ind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4. DHAP &lt;=&gt; GAP</w:t>
      </w:r>
    </w:p>
    <w:p w:rsidR="00AD37BB" w:rsidRPr="00AD37BB" w:rsidRDefault="00AD37BB" w:rsidP="00AD37BB">
      <w:pPr>
        <w:spacing w:line="300" w:lineRule="auto"/>
        <w:ind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5. GAP + NAD + ADP + Pi &lt;=&gt; 3PG + ATP + NADH</w:t>
      </w:r>
    </w:p>
    <w:p w:rsidR="00AD37BB" w:rsidRPr="00AD37BB" w:rsidRDefault="00AD37BB" w:rsidP="00AD37BB">
      <w:pPr>
        <w:spacing w:line="300" w:lineRule="auto"/>
        <w:ind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6. 3PG &lt;=&gt; PEP</w:t>
      </w:r>
    </w:p>
    <w:p w:rsidR="00AD37BB" w:rsidRPr="00AD37BB" w:rsidRDefault="00AD37BB" w:rsidP="00AD37BB">
      <w:pPr>
        <w:spacing w:line="300" w:lineRule="auto"/>
        <w:ind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7. PEP + ADP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Pyr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ATP</w:t>
      </w:r>
    </w:p>
    <w:p w:rsidR="00AD37BB" w:rsidRPr="00AD37BB" w:rsidRDefault="00AD37BB" w:rsidP="00AD37BB">
      <w:pPr>
        <w:spacing w:line="300" w:lineRule="auto"/>
        <w:ind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8. G6P + ATP -&gt; ADP + ADPG</w:t>
      </w:r>
    </w:p>
    <w:p w:rsidR="00AD37BB" w:rsidRPr="00AD37BB" w:rsidRDefault="00AD37BB" w:rsidP="00AD37BB">
      <w:pPr>
        <w:spacing w:line="300" w:lineRule="auto"/>
        <w:ind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9. G6P + NADP -&gt; 6PG + NADPH</w:t>
      </w:r>
    </w:p>
    <w:p w:rsidR="00AD37BB" w:rsidRPr="00AD37BB" w:rsidRDefault="00AD37BB" w:rsidP="00AD37BB">
      <w:pPr>
        <w:spacing w:line="300" w:lineRule="auto"/>
        <w:ind w:firstLineChars="200" w:firstLine="400"/>
        <w:jc w:val="left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10. ATP + </w:t>
      </w:r>
      <w:proofErr w:type="spellStart"/>
      <w:ins w:id="6" w:author="Administrator" w:date="2015-10-29T09:12:00Z">
        <w:r w:rsidR="00424C44">
          <w:rPr>
            <w:rFonts w:ascii="Times New Roman" w:hAnsi="Times New Roman" w:cs="Times New Roman" w:hint="eastAsia"/>
            <w:sz w:val="20"/>
            <w:szCs w:val="20"/>
          </w:rPr>
          <w:t>c</w:t>
        </w:r>
      </w:ins>
      <w:r w:rsidRPr="00AD37BB">
        <w:rPr>
          <w:rFonts w:ascii="Times New Roman" w:hAnsi="Times New Roman" w:cs="Times New Roman"/>
          <w:sz w:val="20"/>
          <w:szCs w:val="20"/>
        </w:rPr>
        <w:t>Cit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ADP + </w:t>
      </w:r>
      <w:proofErr w:type="spellStart"/>
      <w:ins w:id="7" w:author="Administrator" w:date="2015-10-29T09:12:00Z">
        <w:r w:rsidR="00424C44">
          <w:rPr>
            <w:rFonts w:ascii="Times New Roman" w:hAnsi="Times New Roman" w:cs="Times New Roman" w:hint="eastAsia"/>
            <w:sz w:val="20"/>
            <w:szCs w:val="20"/>
          </w:rPr>
          <w:t>c</w:t>
        </w:r>
      </w:ins>
      <w:r w:rsidRPr="00AD37BB">
        <w:rPr>
          <w:rFonts w:ascii="Times New Roman" w:hAnsi="Times New Roman" w:cs="Times New Roman"/>
          <w:sz w:val="20"/>
          <w:szCs w:val="20"/>
        </w:rPr>
        <w:t>OAA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AcCoA</w:t>
      </w:r>
      <w:proofErr w:type="spell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11. 6PG + NADP -&gt; Ru5P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NADPH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12. Ru5P &lt;=&gt; X5P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13. Ru5P &lt;=&gt; R5P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14. X5P + R5P &lt;=&gt; GAP + S7P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15. X5P + E4P &lt;=&gt; GAP + F6P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16. S7P + GAP &lt;=&gt; E4P + F6P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17. </w:t>
      </w:r>
      <w:proofErr w:type="spellStart"/>
      <w:proofErr w:type="gramStart"/>
      <w:ins w:id="8" w:author="Administrator" w:date="2015-10-29T09:18:00Z">
        <w:r w:rsidR="00424C44">
          <w:rPr>
            <w:rFonts w:ascii="Times New Roman" w:hAnsi="Times New Roman" w:cs="Times New Roman" w:hint="eastAsia"/>
            <w:sz w:val="20"/>
            <w:szCs w:val="20"/>
          </w:rPr>
          <w:t>m</w:t>
        </w:r>
      </w:ins>
      <w:r w:rsidRPr="00AD37BB">
        <w:rPr>
          <w:rFonts w:ascii="Times New Roman" w:hAnsi="Times New Roman" w:cs="Times New Roman"/>
          <w:sz w:val="20"/>
          <w:szCs w:val="20"/>
        </w:rPr>
        <w:t>Pyr</w:t>
      </w:r>
      <w:proofErr w:type="spellEnd"/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+ NAD -&gt; </w:t>
      </w:r>
      <w:proofErr w:type="spellStart"/>
      <w:ins w:id="9" w:author="Administrator" w:date="2015-10-29T09:18:00Z">
        <w:r w:rsidR="00424C44">
          <w:rPr>
            <w:rFonts w:ascii="Times New Roman" w:hAnsi="Times New Roman" w:cs="Times New Roman" w:hint="eastAsia"/>
            <w:sz w:val="20"/>
            <w:szCs w:val="20"/>
          </w:rPr>
          <w:t>m</w:t>
        </w:r>
      </w:ins>
      <w:r w:rsidRPr="00AD37BB">
        <w:rPr>
          <w:rFonts w:ascii="Times New Roman" w:hAnsi="Times New Roman" w:cs="Times New Roman"/>
          <w:sz w:val="20"/>
          <w:szCs w:val="20"/>
        </w:rPr>
        <w:t>AcCoA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NADH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18. </w:t>
      </w:r>
      <w:proofErr w:type="spellStart"/>
      <w:proofErr w:type="gramStart"/>
      <w:ins w:id="10" w:author="Administrator" w:date="2015-10-29T09:18:00Z">
        <w:r w:rsidR="00424C44">
          <w:rPr>
            <w:rFonts w:ascii="Times New Roman" w:hAnsi="Times New Roman" w:cs="Times New Roman" w:hint="eastAsia"/>
            <w:sz w:val="20"/>
            <w:szCs w:val="20"/>
          </w:rPr>
          <w:t>m</w:t>
        </w:r>
      </w:ins>
      <w:r w:rsidRPr="00AD37BB">
        <w:rPr>
          <w:rFonts w:ascii="Times New Roman" w:hAnsi="Times New Roman" w:cs="Times New Roman"/>
          <w:sz w:val="20"/>
          <w:szCs w:val="20"/>
        </w:rPr>
        <w:t>AcCoA</w:t>
      </w:r>
      <w:proofErr w:type="spellEnd"/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ins w:id="11" w:author="Administrator" w:date="2015-10-29T09:18:00Z">
        <w:r w:rsidR="00424C44">
          <w:rPr>
            <w:rFonts w:ascii="Times New Roman" w:hAnsi="Times New Roman" w:cs="Times New Roman" w:hint="eastAsia"/>
            <w:sz w:val="20"/>
            <w:szCs w:val="20"/>
          </w:rPr>
          <w:t>m</w:t>
        </w:r>
      </w:ins>
      <w:r w:rsidRPr="00AD37BB">
        <w:rPr>
          <w:rFonts w:ascii="Times New Roman" w:hAnsi="Times New Roman" w:cs="Times New Roman"/>
          <w:sz w:val="20"/>
          <w:szCs w:val="20"/>
        </w:rPr>
        <w:t>OAA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ins w:id="12" w:author="Administrator" w:date="2015-10-29T09:18:00Z">
        <w:r w:rsidR="00424C44">
          <w:rPr>
            <w:rFonts w:ascii="Times New Roman" w:hAnsi="Times New Roman" w:cs="Times New Roman" w:hint="eastAsia"/>
            <w:sz w:val="20"/>
            <w:szCs w:val="20"/>
          </w:rPr>
          <w:t>m</w:t>
        </w:r>
      </w:ins>
      <w:r w:rsidRPr="00AD37BB">
        <w:rPr>
          <w:rFonts w:ascii="Times New Roman" w:hAnsi="Times New Roman" w:cs="Times New Roman"/>
          <w:sz w:val="20"/>
          <w:szCs w:val="20"/>
        </w:rPr>
        <w:t>Cit</w:t>
      </w:r>
      <w:proofErr w:type="spell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19. </w:t>
      </w:r>
      <w:proofErr w:type="spellStart"/>
      <w:proofErr w:type="gramStart"/>
      <w:ins w:id="13" w:author="Administrator" w:date="2015-10-29T09:18:00Z">
        <w:r w:rsidR="00424C44">
          <w:rPr>
            <w:rFonts w:ascii="Times New Roman" w:hAnsi="Times New Roman" w:cs="Times New Roman" w:hint="eastAsia"/>
            <w:sz w:val="20"/>
            <w:szCs w:val="20"/>
          </w:rPr>
          <w:t>m</w:t>
        </w:r>
      </w:ins>
      <w:r w:rsidRPr="00AD37BB">
        <w:rPr>
          <w:rFonts w:ascii="Times New Roman" w:hAnsi="Times New Roman" w:cs="Times New Roman"/>
          <w:sz w:val="20"/>
          <w:szCs w:val="20"/>
        </w:rPr>
        <w:t>Cit</w:t>
      </w:r>
      <w:proofErr w:type="spellEnd"/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&lt;=&gt;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ICit</w:t>
      </w:r>
      <w:proofErr w:type="spell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20.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ICit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 &lt;=&gt; AKG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NADPH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21. AKG + NAD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SucCoA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NADH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22.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SucCoA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ADP + Pi &lt;=&gt;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Suc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ATP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23.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Suc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FAD &lt;=&gt;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Fum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FADH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24.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Fum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&lt;=&gt; </w:t>
      </w:r>
      <w:proofErr w:type="spellStart"/>
      <w:ins w:id="14" w:author="Administrator" w:date="2015-10-29T09:19:00Z">
        <w:r w:rsidR="00424C44">
          <w:rPr>
            <w:rFonts w:ascii="Times New Roman" w:hAnsi="Times New Roman" w:cs="Times New Roman" w:hint="eastAsia"/>
            <w:sz w:val="20"/>
            <w:szCs w:val="20"/>
          </w:rPr>
          <w:t>m</w:t>
        </w:r>
      </w:ins>
      <w:r w:rsidRPr="00AD37BB">
        <w:rPr>
          <w:rFonts w:ascii="Times New Roman" w:hAnsi="Times New Roman" w:cs="Times New Roman"/>
          <w:sz w:val="20"/>
          <w:szCs w:val="20"/>
        </w:rPr>
        <w:t>Mal</w:t>
      </w:r>
      <w:proofErr w:type="spell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25. </w:t>
      </w:r>
      <w:proofErr w:type="spellStart"/>
      <w:proofErr w:type="gramStart"/>
      <w:ins w:id="15" w:author="Administrator" w:date="2015-10-29T09:19:00Z">
        <w:r w:rsidR="00424C44">
          <w:rPr>
            <w:rFonts w:ascii="Times New Roman" w:hAnsi="Times New Roman" w:cs="Times New Roman" w:hint="eastAsia"/>
            <w:sz w:val="20"/>
            <w:szCs w:val="20"/>
          </w:rPr>
          <w:t>m</w:t>
        </w:r>
      </w:ins>
      <w:r w:rsidRPr="00AD37BB">
        <w:rPr>
          <w:rFonts w:ascii="Times New Roman" w:hAnsi="Times New Roman" w:cs="Times New Roman"/>
          <w:sz w:val="20"/>
          <w:szCs w:val="20"/>
        </w:rPr>
        <w:t>Mal</w:t>
      </w:r>
      <w:proofErr w:type="spellEnd"/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+ NAD &lt;=&gt; </w:t>
      </w:r>
      <w:proofErr w:type="spellStart"/>
      <w:ins w:id="16" w:author="Administrator" w:date="2015-10-29T09:19:00Z">
        <w:r w:rsidR="00424C44">
          <w:rPr>
            <w:rFonts w:ascii="Times New Roman" w:hAnsi="Times New Roman" w:cs="Times New Roman" w:hint="eastAsia"/>
            <w:sz w:val="20"/>
            <w:szCs w:val="20"/>
          </w:rPr>
          <w:t>m</w:t>
        </w:r>
      </w:ins>
      <w:r w:rsidRPr="00AD37BB">
        <w:rPr>
          <w:rFonts w:ascii="Times New Roman" w:hAnsi="Times New Roman" w:cs="Times New Roman"/>
          <w:sz w:val="20"/>
          <w:szCs w:val="20"/>
        </w:rPr>
        <w:t>OAA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NADH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26.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ICit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Glyox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Suc</w:t>
      </w:r>
      <w:proofErr w:type="spell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27.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AcCoA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Glyox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ins w:id="17" w:author="Administrator" w:date="2015-10-29T09:19:00Z">
        <w:r w:rsidR="00424C44">
          <w:rPr>
            <w:rFonts w:ascii="Times New Roman" w:hAnsi="Times New Roman" w:cs="Times New Roman" w:hint="eastAsia"/>
            <w:sz w:val="20"/>
            <w:szCs w:val="20"/>
          </w:rPr>
          <w:t>m</w:t>
        </w:r>
      </w:ins>
      <w:r w:rsidRPr="00AD37BB">
        <w:rPr>
          <w:rFonts w:ascii="Times New Roman" w:hAnsi="Times New Roman" w:cs="Times New Roman"/>
          <w:sz w:val="20"/>
          <w:szCs w:val="20"/>
        </w:rPr>
        <w:t>Mal</w:t>
      </w:r>
      <w:proofErr w:type="spell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28. </w:t>
      </w:r>
      <w:proofErr w:type="spellStart"/>
      <w:proofErr w:type="gramStart"/>
      <w:ins w:id="18" w:author="Administrator" w:date="2015-10-29T09:20:00Z">
        <w:r w:rsidR="00424C44">
          <w:rPr>
            <w:rFonts w:ascii="Times New Roman" w:hAnsi="Times New Roman" w:cs="Times New Roman" w:hint="eastAsia"/>
            <w:sz w:val="20"/>
            <w:szCs w:val="20"/>
          </w:rPr>
          <w:t>c</w:t>
        </w:r>
      </w:ins>
      <w:r w:rsidRPr="00AD37BB">
        <w:rPr>
          <w:rFonts w:ascii="Times New Roman" w:hAnsi="Times New Roman" w:cs="Times New Roman"/>
          <w:sz w:val="20"/>
          <w:szCs w:val="20"/>
        </w:rPr>
        <w:t>Mal</w:t>
      </w:r>
      <w:proofErr w:type="spellEnd"/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+ NADP -&gt; </w:t>
      </w:r>
      <w:proofErr w:type="spellStart"/>
      <w:ins w:id="19" w:author="Administrator" w:date="2015-10-29T09:20:00Z">
        <w:r w:rsidR="00424C44">
          <w:rPr>
            <w:rFonts w:ascii="Times New Roman" w:hAnsi="Times New Roman" w:cs="Times New Roman" w:hint="eastAsia"/>
            <w:sz w:val="20"/>
            <w:szCs w:val="20"/>
          </w:rPr>
          <w:t>c</w:t>
        </w:r>
      </w:ins>
      <w:r w:rsidRPr="00AD37BB">
        <w:rPr>
          <w:rFonts w:ascii="Times New Roman" w:hAnsi="Times New Roman" w:cs="Times New Roman"/>
          <w:sz w:val="20"/>
          <w:szCs w:val="20"/>
        </w:rPr>
        <w:t>Pyr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NADPH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29. PEP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ins w:id="20" w:author="Administrator" w:date="2015-10-29T09:20:00Z">
        <w:r w:rsidR="00424C44">
          <w:rPr>
            <w:rFonts w:ascii="Times New Roman" w:hAnsi="Times New Roman" w:cs="Times New Roman" w:hint="eastAsia"/>
            <w:sz w:val="20"/>
            <w:szCs w:val="20"/>
          </w:rPr>
          <w:t>c</w:t>
        </w:r>
      </w:ins>
      <w:r w:rsidRPr="00AD37BB">
        <w:rPr>
          <w:rFonts w:ascii="Times New Roman" w:hAnsi="Times New Roman" w:cs="Times New Roman"/>
          <w:sz w:val="20"/>
          <w:szCs w:val="20"/>
        </w:rPr>
        <w:t>OAA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Pi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30. </w:t>
      </w:r>
      <w:proofErr w:type="spellStart"/>
      <w:proofErr w:type="gramStart"/>
      <w:ins w:id="21" w:author="Administrator" w:date="2015-10-29T09:20:00Z">
        <w:r w:rsidR="00424C44">
          <w:rPr>
            <w:rFonts w:ascii="Times New Roman" w:hAnsi="Times New Roman" w:cs="Times New Roman" w:hint="eastAsia"/>
            <w:sz w:val="20"/>
            <w:szCs w:val="20"/>
          </w:rPr>
          <w:t>c</w:t>
        </w:r>
      </w:ins>
      <w:r w:rsidRPr="00AD37BB">
        <w:rPr>
          <w:rFonts w:ascii="Times New Roman" w:hAnsi="Times New Roman" w:cs="Times New Roman"/>
          <w:sz w:val="20"/>
          <w:szCs w:val="20"/>
        </w:rPr>
        <w:t>OAA</w:t>
      </w:r>
      <w:proofErr w:type="spellEnd"/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+ ATP -&gt; PEP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ADP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31. DHAP + NADH &lt;=&gt; Glyc3P + NAD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32. 8 </w:t>
      </w:r>
      <w:proofErr w:type="spellStart"/>
      <w:ins w:id="22" w:author="Administrator" w:date="2015-10-29T09:20:00Z">
        <w:r w:rsidR="00424C44">
          <w:rPr>
            <w:rFonts w:ascii="Times New Roman" w:hAnsi="Times New Roman" w:cs="Times New Roman" w:hint="eastAsia"/>
            <w:sz w:val="20"/>
            <w:szCs w:val="20"/>
          </w:rPr>
          <w:t>c</w:t>
        </w:r>
      </w:ins>
      <w:r w:rsidRPr="00AD37BB">
        <w:rPr>
          <w:rFonts w:ascii="Times New Roman" w:hAnsi="Times New Roman" w:cs="Times New Roman"/>
          <w:sz w:val="20"/>
          <w:szCs w:val="20"/>
        </w:rPr>
        <w:t>AcCoA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+ 7 ATP + 14 NADPH -&gt; C16:0 + 7 ADP + 14 NADP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33. C16:0 + NADH + 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-&gt; C16:1 + NAD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lastRenderedPageBreak/>
        <w:t xml:space="preserve">34. 9 </w:t>
      </w:r>
      <w:proofErr w:type="spellStart"/>
      <w:ins w:id="23" w:author="Administrator" w:date="2015-10-29T09:20:00Z">
        <w:r w:rsidR="00424C44">
          <w:rPr>
            <w:rFonts w:ascii="Times New Roman" w:hAnsi="Times New Roman" w:cs="Times New Roman" w:hint="eastAsia"/>
            <w:sz w:val="20"/>
            <w:szCs w:val="20"/>
          </w:rPr>
          <w:t>c</w:t>
        </w:r>
      </w:ins>
      <w:r w:rsidRPr="00AD37BB">
        <w:rPr>
          <w:rFonts w:ascii="Times New Roman" w:hAnsi="Times New Roman" w:cs="Times New Roman"/>
          <w:sz w:val="20"/>
          <w:szCs w:val="20"/>
        </w:rPr>
        <w:t>AcCoA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+ 8 ATP + 16 NADPH -&gt; C18:0 + 8 ADP + 16 NADP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35. C18:0 + NADH + 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-&gt; C18:1 + NAD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36. C18:1 + NADH + 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-&gt; C18:2 + NAD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37. AKG + NADPH + NH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38.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ATP + NH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Gln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ADP + Pi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39.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+ 2 NADPH + ATP -&gt; Pro + 2 NADP + ADP + Pi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40.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Gln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NADPH + Asp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AcCoA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+ 5 ATP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AKG + NADP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Fum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Ac + 5 ADP + 5 </w:t>
      </w:r>
      <w:proofErr w:type="gramStart"/>
      <w:r w:rsidRPr="00AD37BB">
        <w:rPr>
          <w:rFonts w:ascii="Times New Roman" w:hAnsi="Times New Roman" w:cs="Times New Roman"/>
          <w:sz w:val="20"/>
          <w:szCs w:val="20"/>
        </w:rPr>
        <w:t>Pi</w:t>
      </w:r>
      <w:proofErr w:type="gram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41. OAA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Asp + AKG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42. Asp + NH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+ 2 ATP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Asn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+ 2 ADP + 2 </w:t>
      </w:r>
      <w:proofErr w:type="gramStart"/>
      <w:r w:rsidRPr="00AD37BB">
        <w:rPr>
          <w:rFonts w:ascii="Times New Roman" w:hAnsi="Times New Roman" w:cs="Times New Roman"/>
          <w:sz w:val="20"/>
          <w:szCs w:val="20"/>
        </w:rPr>
        <w:t>Pi</w:t>
      </w:r>
      <w:proofErr w:type="gram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43.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Pyr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Ala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AKG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44. 3PG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Ser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NADH + AKG + Pi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45.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Ser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THF &lt;=&gt;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Gly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MEETHF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46.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Gly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THF + NAD &lt;=&gt;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MEETHF + NH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NADH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47.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Thr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Gly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AcCoA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NADH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48.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Ser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AcCoA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SO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+ 3 ATP + 4 NADPH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Cys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Ac + 4 NADP + 3 ADP + 3 </w:t>
      </w:r>
      <w:proofErr w:type="gramStart"/>
      <w:r w:rsidRPr="00AD37BB">
        <w:rPr>
          <w:rFonts w:ascii="Times New Roman" w:hAnsi="Times New Roman" w:cs="Times New Roman"/>
          <w:sz w:val="20"/>
          <w:szCs w:val="20"/>
        </w:rPr>
        <w:t>Pi</w:t>
      </w:r>
      <w:proofErr w:type="gram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49. Asp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Pyr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+ 2 NADPH + ATP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SucCoA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LL-DAP + AKG + 2 NADP + ADP + Pi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Suc</w:t>
      </w:r>
      <w:proofErr w:type="spell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50. LL-DAP -&gt; Lys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51. Asp + 2 NADPH + 2 ATP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Thr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+ 2 NADP + 2 ADP + 2 </w:t>
      </w:r>
      <w:proofErr w:type="gramStart"/>
      <w:r w:rsidRPr="00AD37BB">
        <w:rPr>
          <w:rFonts w:ascii="Times New Roman" w:hAnsi="Times New Roman" w:cs="Times New Roman"/>
          <w:sz w:val="20"/>
          <w:szCs w:val="20"/>
        </w:rPr>
        <w:t>Pi</w:t>
      </w:r>
      <w:proofErr w:type="gram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52. Asp + METHF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Cys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+ 2 NADPH + ATP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SucCoA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Met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Pyr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+ 2 NADP + ADP + Pi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Suc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NH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THF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53. 2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Pyr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NADPH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Val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NADP + AKG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54. 2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Pyr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AcCoA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NADPH + NAD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Leu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+ 2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AKG + NADP + NADH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55.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Thr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Pyr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NADPH -&gt; Ile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AKG + NADP + NH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56. E4P + 2 PEP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NADPH + ATP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Phe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AD37BB">
        <w:rPr>
          <w:rFonts w:ascii="Times New Roman" w:hAnsi="Times New Roman" w:cs="Times New Roman"/>
          <w:sz w:val="20"/>
          <w:szCs w:val="20"/>
        </w:rPr>
        <w:t xml:space="preserve">+ AKG + NADP + ADP + 4 </w:t>
      </w:r>
      <w:proofErr w:type="gramStart"/>
      <w:r w:rsidRPr="00AD37BB">
        <w:rPr>
          <w:rFonts w:ascii="Times New Roman" w:hAnsi="Times New Roman" w:cs="Times New Roman"/>
          <w:sz w:val="20"/>
          <w:szCs w:val="20"/>
        </w:rPr>
        <w:t>Pi</w:t>
      </w:r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57. E4P + 2 PEP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NADPH + NAD + ATP -&gt; Tyr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AKG + NADP + NADH + ADP + 4 </w:t>
      </w:r>
      <w:proofErr w:type="gramStart"/>
      <w:r w:rsidRPr="00AD37BB">
        <w:rPr>
          <w:rFonts w:ascii="Times New Roman" w:hAnsi="Times New Roman" w:cs="Times New Roman"/>
          <w:sz w:val="20"/>
          <w:szCs w:val="20"/>
        </w:rPr>
        <w:t>Pi</w:t>
      </w:r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58. E4P + 2 PEP + R5P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Ser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Gln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NADPH + 3 ATP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Trp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Pyr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GAP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 + 3 ADP + 6 </w:t>
      </w:r>
      <w:proofErr w:type="gramStart"/>
      <w:r w:rsidRPr="00AD37BB">
        <w:rPr>
          <w:rFonts w:ascii="Times New Roman" w:hAnsi="Times New Roman" w:cs="Times New Roman"/>
          <w:sz w:val="20"/>
          <w:szCs w:val="20"/>
        </w:rPr>
        <w:t>Pi</w:t>
      </w:r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59. R5P + FTHF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Gln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Asp + 5 ATP + 2 NAD -&gt; His + 2 NADH + AKG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Fum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+ 5 ADP + 6 </w:t>
      </w:r>
      <w:proofErr w:type="gramStart"/>
      <w:r w:rsidRPr="00AD37BB">
        <w:rPr>
          <w:rFonts w:ascii="Times New Roman" w:hAnsi="Times New Roman" w:cs="Times New Roman"/>
          <w:sz w:val="20"/>
          <w:szCs w:val="20"/>
        </w:rPr>
        <w:t>Pi</w:t>
      </w:r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+ THF 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 xml:space="preserve">60. </w:t>
      </w:r>
      <w:bookmarkStart w:id="24" w:name="OLE_LINK71"/>
      <w:bookmarkStart w:id="25" w:name="OLE_LINK72"/>
      <w:r w:rsidRPr="00AD37BB">
        <w:rPr>
          <w:rFonts w:ascii="Times New Roman" w:hAnsi="Times New Roman" w:cs="Times New Roman"/>
          <w:sz w:val="20"/>
          <w:szCs w:val="20"/>
        </w:rPr>
        <w:t>NADH</w:t>
      </w:r>
      <w:bookmarkEnd w:id="24"/>
      <w:bookmarkEnd w:id="25"/>
      <w:r w:rsidRPr="00AD37BB">
        <w:rPr>
          <w:rFonts w:ascii="Times New Roman" w:hAnsi="Times New Roman" w:cs="Times New Roman"/>
          <w:sz w:val="20"/>
          <w:szCs w:val="20"/>
        </w:rPr>
        <w:t xml:space="preserve"> + 0.5 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+ 3 ADP + 3 </w:t>
      </w:r>
      <w:proofErr w:type="gramStart"/>
      <w:r w:rsidRPr="00AD37BB">
        <w:rPr>
          <w:rFonts w:ascii="Times New Roman" w:hAnsi="Times New Roman" w:cs="Times New Roman"/>
          <w:sz w:val="20"/>
          <w:szCs w:val="20"/>
        </w:rPr>
        <w:t>Pi</w:t>
      </w:r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-&gt; 2.5 ATP + NAD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61. FADH2 + 0.5 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+ 2 ADP + 2 </w:t>
      </w:r>
      <w:proofErr w:type="gramStart"/>
      <w:r w:rsidRPr="00AD37BB">
        <w:rPr>
          <w:rFonts w:ascii="Times New Roman" w:hAnsi="Times New Roman" w:cs="Times New Roman"/>
          <w:sz w:val="20"/>
          <w:szCs w:val="20"/>
        </w:rPr>
        <w:t>Pi</w:t>
      </w:r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-&gt; 1.5 ATP + FAD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62. NADH + NADP &lt;=&gt; NADPH + NAD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 w:rsidRPr="00AD37BB">
        <w:rPr>
          <w:rFonts w:ascii="Times New Roman" w:hAnsi="Times New Roman" w:cs="Times New Roman"/>
          <w:sz w:val="20"/>
          <w:szCs w:val="20"/>
        </w:rPr>
        <w:t xml:space="preserve">. 2 ATP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Gln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-&gt; 2 ADP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CarP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r w:rsidRPr="00AD37BB">
        <w:rPr>
          <w:rFonts w:ascii="Times New Roman" w:hAnsi="Times New Roman" w:cs="Times New Roman"/>
          <w:sz w:val="20"/>
          <w:szCs w:val="20"/>
        </w:rPr>
        <w:t xml:space="preserve">. R5P + ATP -&gt; PRPP + ADP 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 w:hint="eastAsia"/>
          <w:sz w:val="20"/>
          <w:szCs w:val="20"/>
        </w:rPr>
        <w:t>5</w:t>
      </w:r>
      <w:r w:rsidRPr="00AD37BB">
        <w:rPr>
          <w:rFonts w:ascii="Times New Roman" w:hAnsi="Times New Roman" w:cs="Times New Roman"/>
          <w:sz w:val="20"/>
          <w:szCs w:val="20"/>
        </w:rPr>
        <w:t>. 4 ATP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PRPP + Asp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Gly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+ 2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Gln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+ 2 FTHF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Fum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+ 2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+ 4 ADP + IMP + 2 THF 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 w:hint="eastAsia"/>
          <w:sz w:val="20"/>
          <w:szCs w:val="20"/>
        </w:rPr>
        <w:t>6</w:t>
      </w:r>
      <w:r w:rsidRPr="00AD37BB">
        <w:rPr>
          <w:rFonts w:ascii="Times New Roman" w:hAnsi="Times New Roman" w:cs="Times New Roman"/>
          <w:sz w:val="20"/>
          <w:szCs w:val="20"/>
        </w:rPr>
        <w:t xml:space="preserve">. 3 ATP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Gln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 + IMP -&gt; NADH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rGTP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+ 3 ADP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 w:hint="eastAsia"/>
          <w:sz w:val="20"/>
          <w:szCs w:val="20"/>
        </w:rPr>
        <w:t>7</w:t>
      </w:r>
      <w:r w:rsidRPr="00AD37BB">
        <w:rPr>
          <w:rFonts w:ascii="Times New Roman" w:hAnsi="Times New Roman" w:cs="Times New Roman"/>
          <w:sz w:val="20"/>
          <w:szCs w:val="20"/>
        </w:rPr>
        <w:t xml:space="preserve">. 3 ATP + Asp + IMP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Fum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rATP</w:t>
      </w:r>
      <w:proofErr w:type="spell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 w:hint="eastAsia"/>
          <w:sz w:val="20"/>
          <w:szCs w:val="20"/>
        </w:rPr>
        <w:t>8</w:t>
      </w:r>
      <w:r w:rsidRPr="00AD37B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CarP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Asp + NAD + PRPP + 2 ATP -&gt; 2 ADP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rUTP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CO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NADH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69</w:t>
      </w:r>
      <w:r w:rsidRPr="00AD37BB">
        <w:rPr>
          <w:rFonts w:ascii="Times New Roman" w:hAnsi="Times New Roman" w:cs="Times New Roman"/>
          <w:sz w:val="20"/>
          <w:szCs w:val="20"/>
        </w:rPr>
        <w:t xml:space="preserve">. ATP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Gln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rUTP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rCTP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ADP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Glu</w:t>
      </w:r>
      <w:proofErr w:type="spellEnd"/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 w:hint="eastAsia"/>
          <w:sz w:val="20"/>
          <w:szCs w:val="20"/>
        </w:rPr>
        <w:t>0</w:t>
      </w:r>
      <w:r w:rsidRPr="00AD37BB">
        <w:rPr>
          <w:rFonts w:ascii="Times New Roman" w:hAnsi="Times New Roman" w:cs="Times New Roman"/>
          <w:sz w:val="20"/>
          <w:szCs w:val="20"/>
        </w:rPr>
        <w:t xml:space="preserve">. NADPH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rCTP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dCTP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 w:rsidRPr="00AD37B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Pr="00AD37BB">
        <w:rPr>
          <w:rFonts w:ascii="Times New Roman" w:hAnsi="Times New Roman" w:cs="Times New Roman"/>
          <w:sz w:val="20"/>
          <w:szCs w:val="20"/>
        </w:rPr>
        <w:t>dCTP</w:t>
      </w:r>
      <w:proofErr w:type="spellEnd"/>
      <w:proofErr w:type="gramEnd"/>
      <w:r w:rsidRPr="00AD37BB">
        <w:rPr>
          <w:rFonts w:ascii="Times New Roman" w:hAnsi="Times New Roman" w:cs="Times New Roman"/>
          <w:sz w:val="20"/>
          <w:szCs w:val="20"/>
        </w:rPr>
        <w:t xml:space="preserve"> + METHF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dTTP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NH</w:t>
      </w:r>
      <w:r w:rsidRPr="00AD37B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D37BB">
        <w:rPr>
          <w:rFonts w:ascii="Times New Roman" w:hAnsi="Times New Roman" w:cs="Times New Roman"/>
          <w:sz w:val="20"/>
          <w:szCs w:val="20"/>
        </w:rPr>
        <w:t xml:space="preserve"> + THF</w:t>
      </w:r>
    </w:p>
    <w:p w:rsidR="00AD37BB" w:rsidRPr="00AD37BB" w:rsidRDefault="00AD37B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 w:rsidRPr="00AD37BB">
        <w:rPr>
          <w:rFonts w:ascii="Times New Roman" w:hAnsi="Times New Roman" w:cs="Times New Roman"/>
          <w:sz w:val="20"/>
          <w:szCs w:val="20"/>
        </w:rPr>
        <w:t xml:space="preserve">. NADPH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rATP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dATP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</w:t>
      </w:r>
    </w:p>
    <w:p w:rsidR="00AD37BB" w:rsidRDefault="00AD37BB" w:rsidP="00AD37BB">
      <w:pPr>
        <w:spacing w:line="300" w:lineRule="auto"/>
        <w:ind w:firstLineChars="200" w:firstLine="400"/>
        <w:rPr>
          <w:ins w:id="26" w:author="Administrator" w:date="2015-10-29T09:11:00Z"/>
          <w:rFonts w:ascii="Times New Roman" w:hAnsi="Times New Roman" w:cs="Times New Roman"/>
          <w:sz w:val="20"/>
          <w:szCs w:val="20"/>
        </w:rPr>
      </w:pPr>
      <w:r w:rsidRPr="00AD37B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 w:rsidRPr="00AD37BB">
        <w:rPr>
          <w:rFonts w:ascii="Times New Roman" w:hAnsi="Times New Roman" w:cs="Times New Roman"/>
          <w:sz w:val="20"/>
          <w:szCs w:val="20"/>
        </w:rPr>
        <w:t xml:space="preserve">. NADPH +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rGTP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AD37BB">
        <w:rPr>
          <w:rFonts w:ascii="Times New Roman" w:hAnsi="Times New Roman" w:cs="Times New Roman"/>
          <w:sz w:val="20"/>
          <w:szCs w:val="20"/>
        </w:rPr>
        <w:t>dGTP</w:t>
      </w:r>
      <w:proofErr w:type="spellEnd"/>
      <w:r w:rsidRPr="00AD37BB">
        <w:rPr>
          <w:rFonts w:ascii="Times New Roman" w:hAnsi="Times New Roman" w:cs="Times New Roman"/>
          <w:sz w:val="20"/>
          <w:szCs w:val="20"/>
        </w:rPr>
        <w:t xml:space="preserve"> + NADP</w:t>
      </w:r>
    </w:p>
    <w:p w:rsidR="00424C44" w:rsidRDefault="00424C44" w:rsidP="00AD37BB">
      <w:pPr>
        <w:spacing w:line="300" w:lineRule="auto"/>
        <w:ind w:firstLineChars="200" w:firstLine="400"/>
        <w:rPr>
          <w:ins w:id="27" w:author="Administrator" w:date="2015-10-29T09:23:00Z"/>
          <w:rFonts w:ascii="Times New Roman" w:hAnsi="Times New Roman" w:cs="Times New Roman"/>
          <w:sz w:val="20"/>
          <w:szCs w:val="20"/>
        </w:rPr>
      </w:pPr>
      <w:ins w:id="28" w:author="Administrator" w:date="2015-10-29T09:11:00Z">
        <w:r>
          <w:rPr>
            <w:rFonts w:ascii="Times New Roman" w:hAnsi="Times New Roman" w:cs="Times New Roman" w:hint="eastAsia"/>
            <w:sz w:val="20"/>
            <w:szCs w:val="20"/>
          </w:rPr>
          <w:t>74.</w:t>
        </w:r>
      </w:ins>
      <w:ins w:id="29" w:author="Administrator" w:date="2015-10-29T09:21:00Z">
        <w:r w:rsidR="006B2282">
          <w:rPr>
            <w:rFonts w:ascii="Times New Roman" w:hAnsi="Times New Roman" w:cs="Times New Roman" w:hint="eastAsia"/>
            <w:sz w:val="20"/>
            <w:szCs w:val="20"/>
          </w:rPr>
          <w:t xml:space="preserve"> </w:t>
        </w:r>
        <w:proofErr w:type="spellStart"/>
        <w:proofErr w:type="gramStart"/>
        <w:r w:rsidR="006B2282">
          <w:rPr>
            <w:rFonts w:ascii="Times New Roman" w:hAnsi="Times New Roman" w:cs="Times New Roman" w:hint="eastAsia"/>
            <w:sz w:val="20"/>
            <w:szCs w:val="20"/>
          </w:rPr>
          <w:t>mCIT</w:t>
        </w:r>
        <w:proofErr w:type="spellEnd"/>
        <w:proofErr w:type="gramEnd"/>
        <w:r w:rsidR="006B2282">
          <w:rPr>
            <w:rFonts w:ascii="Times New Roman" w:hAnsi="Times New Roman" w:cs="Times New Roman" w:hint="eastAsia"/>
            <w:sz w:val="20"/>
            <w:szCs w:val="20"/>
          </w:rPr>
          <w:t xml:space="preserve"> </w:t>
        </w:r>
        <w:r w:rsidR="006B2282" w:rsidRPr="00AD37BB">
          <w:rPr>
            <w:rFonts w:ascii="Times New Roman" w:hAnsi="Times New Roman" w:cs="Times New Roman"/>
            <w:sz w:val="20"/>
            <w:szCs w:val="20"/>
          </w:rPr>
          <w:t>&gt;</w:t>
        </w:r>
        <w:r w:rsidR="006B2282">
          <w:rPr>
            <w:rFonts w:ascii="Times New Roman" w:hAnsi="Times New Roman" w:cs="Times New Roman" w:hint="eastAsia"/>
            <w:sz w:val="20"/>
            <w:szCs w:val="20"/>
          </w:rPr>
          <w:t xml:space="preserve"> </w:t>
        </w:r>
        <w:proofErr w:type="spellStart"/>
        <w:r w:rsidR="006B2282">
          <w:rPr>
            <w:rFonts w:ascii="Times New Roman" w:hAnsi="Times New Roman" w:cs="Times New Roman" w:hint="eastAsia"/>
            <w:sz w:val="20"/>
            <w:szCs w:val="20"/>
          </w:rPr>
          <w:t>cCIT</w:t>
        </w:r>
      </w:ins>
      <w:proofErr w:type="spellEnd"/>
    </w:p>
    <w:p w:rsidR="006B2282" w:rsidRDefault="006B2282" w:rsidP="00AD37BB">
      <w:pPr>
        <w:spacing w:line="300" w:lineRule="auto"/>
        <w:ind w:firstLineChars="200" w:firstLine="400"/>
        <w:rPr>
          <w:ins w:id="30" w:author="Administrator" w:date="2015-10-29T09:24:00Z"/>
          <w:rFonts w:ascii="Times New Roman" w:hAnsi="Times New Roman" w:cs="Times New Roman"/>
          <w:sz w:val="20"/>
          <w:szCs w:val="20"/>
        </w:rPr>
      </w:pPr>
      <w:ins w:id="31" w:author="Administrator" w:date="2015-10-29T09:23:00Z">
        <w:r>
          <w:rPr>
            <w:rFonts w:ascii="Times New Roman" w:hAnsi="Times New Roman" w:cs="Times New Roman" w:hint="eastAsia"/>
            <w:sz w:val="20"/>
            <w:szCs w:val="20"/>
          </w:rPr>
          <w:t xml:space="preserve">75. </w:t>
        </w:r>
      </w:ins>
      <w:proofErr w:type="spellStart"/>
      <w:proofErr w:type="gramStart"/>
      <w:ins w:id="32" w:author="Administrator" w:date="2015-10-29T09:24:00Z">
        <w:r>
          <w:rPr>
            <w:rFonts w:ascii="Times New Roman" w:hAnsi="Times New Roman" w:cs="Times New Roman" w:hint="eastAsia"/>
            <w:sz w:val="20"/>
            <w:szCs w:val="20"/>
          </w:rPr>
          <w:t>c</w:t>
        </w:r>
        <w:r w:rsidRPr="00AD37BB">
          <w:rPr>
            <w:rFonts w:ascii="Times New Roman" w:hAnsi="Times New Roman" w:cs="Times New Roman"/>
            <w:sz w:val="20"/>
            <w:szCs w:val="20"/>
          </w:rPr>
          <w:t>OAA</w:t>
        </w:r>
        <w:proofErr w:type="spellEnd"/>
        <w:proofErr w:type="gramEnd"/>
        <w:r w:rsidRPr="00AD37BB">
          <w:rPr>
            <w:rFonts w:ascii="Times New Roman" w:hAnsi="Times New Roman" w:cs="Times New Roman"/>
            <w:sz w:val="20"/>
            <w:szCs w:val="20"/>
          </w:rPr>
          <w:t xml:space="preserve"> + NADH</w:t>
        </w:r>
        <w:r>
          <w:rPr>
            <w:rFonts w:ascii="Times New Roman" w:hAnsi="Times New Roman" w:cs="Times New Roman" w:hint="eastAsia"/>
            <w:sz w:val="20"/>
            <w:szCs w:val="20"/>
          </w:rPr>
          <w:t xml:space="preserve"> </w:t>
        </w:r>
        <w:r w:rsidRPr="00AD37BB">
          <w:rPr>
            <w:rFonts w:ascii="Times New Roman" w:hAnsi="Times New Roman" w:cs="Times New Roman"/>
            <w:sz w:val="20"/>
            <w:szCs w:val="20"/>
          </w:rPr>
          <w:t xml:space="preserve">&lt;=&gt; </w:t>
        </w:r>
        <w:proofErr w:type="spellStart"/>
        <w:r>
          <w:rPr>
            <w:rFonts w:ascii="Times New Roman" w:hAnsi="Times New Roman" w:cs="Times New Roman" w:hint="eastAsia"/>
            <w:sz w:val="20"/>
            <w:szCs w:val="20"/>
          </w:rPr>
          <w:t>c</w:t>
        </w:r>
        <w:r w:rsidRPr="00AD37BB">
          <w:rPr>
            <w:rFonts w:ascii="Times New Roman" w:hAnsi="Times New Roman" w:cs="Times New Roman"/>
            <w:sz w:val="20"/>
            <w:szCs w:val="20"/>
          </w:rPr>
          <w:t>Mal</w:t>
        </w:r>
        <w:proofErr w:type="spellEnd"/>
        <w:r w:rsidRPr="00AD37BB">
          <w:rPr>
            <w:rFonts w:ascii="Times New Roman" w:hAnsi="Times New Roman" w:cs="Times New Roman"/>
            <w:sz w:val="20"/>
            <w:szCs w:val="20"/>
          </w:rPr>
          <w:t xml:space="preserve"> + NAD</w:t>
        </w:r>
      </w:ins>
    </w:p>
    <w:p w:rsidR="006B2282" w:rsidRDefault="006B2282" w:rsidP="00AD37BB">
      <w:pPr>
        <w:spacing w:line="300" w:lineRule="auto"/>
        <w:ind w:firstLineChars="200" w:firstLine="400"/>
        <w:rPr>
          <w:ins w:id="33" w:author="Administrator" w:date="2015-10-29T09:24:00Z"/>
          <w:rFonts w:ascii="Times New Roman" w:hAnsi="Times New Roman" w:cs="Times New Roman"/>
          <w:sz w:val="20"/>
          <w:szCs w:val="20"/>
        </w:rPr>
      </w:pPr>
      <w:ins w:id="34" w:author="Administrator" w:date="2015-10-29T09:24:00Z">
        <w:r>
          <w:rPr>
            <w:rFonts w:ascii="Times New Roman" w:hAnsi="Times New Roman" w:cs="Times New Roman" w:hint="eastAsia"/>
            <w:sz w:val="20"/>
            <w:szCs w:val="20"/>
          </w:rPr>
          <w:t xml:space="preserve">76. </w:t>
        </w:r>
        <w:proofErr w:type="spellStart"/>
        <w:proofErr w:type="gramStart"/>
        <w:r>
          <w:rPr>
            <w:rFonts w:ascii="Times New Roman" w:hAnsi="Times New Roman" w:cs="Times New Roman" w:hint="eastAsia"/>
            <w:sz w:val="20"/>
            <w:szCs w:val="20"/>
          </w:rPr>
          <w:t>cMAL</w:t>
        </w:r>
        <w:proofErr w:type="spellEnd"/>
        <w:proofErr w:type="gramEnd"/>
        <w:r>
          <w:rPr>
            <w:rFonts w:ascii="Times New Roman" w:hAnsi="Times New Roman" w:cs="Times New Roman" w:hint="eastAsia"/>
            <w:sz w:val="20"/>
            <w:szCs w:val="20"/>
          </w:rPr>
          <w:t xml:space="preserve"> </w:t>
        </w:r>
        <w:r w:rsidRPr="00AD37BB">
          <w:rPr>
            <w:rFonts w:ascii="Times New Roman" w:hAnsi="Times New Roman" w:cs="Times New Roman"/>
            <w:sz w:val="20"/>
            <w:szCs w:val="20"/>
          </w:rPr>
          <w:t>&gt;</w:t>
        </w:r>
        <w:r>
          <w:rPr>
            <w:rFonts w:ascii="Times New Roman" w:hAnsi="Times New Roman" w:cs="Times New Roman" w:hint="eastAsia"/>
            <w:sz w:val="20"/>
            <w:szCs w:val="20"/>
          </w:rPr>
          <w:t xml:space="preserve"> </w:t>
        </w:r>
        <w:proofErr w:type="spellStart"/>
        <w:r>
          <w:rPr>
            <w:rFonts w:ascii="Times New Roman" w:hAnsi="Times New Roman" w:cs="Times New Roman" w:hint="eastAsia"/>
            <w:sz w:val="20"/>
            <w:szCs w:val="20"/>
          </w:rPr>
          <w:t>mMAL</w:t>
        </w:r>
        <w:proofErr w:type="spellEnd"/>
      </w:ins>
    </w:p>
    <w:p w:rsidR="006B2282" w:rsidRDefault="006B2282" w:rsidP="00AD37BB">
      <w:pPr>
        <w:spacing w:line="300" w:lineRule="auto"/>
        <w:ind w:firstLineChars="200" w:firstLine="400"/>
        <w:rPr>
          <w:ins w:id="35" w:author="Administrator" w:date="2015-10-29T09:25:00Z"/>
          <w:rFonts w:ascii="Times New Roman" w:hAnsi="Times New Roman" w:cs="Times New Roman"/>
          <w:sz w:val="20"/>
          <w:szCs w:val="20"/>
          <w:vertAlign w:val="subscript"/>
        </w:rPr>
      </w:pPr>
      <w:ins w:id="36" w:author="Administrator" w:date="2015-10-29T09:24:00Z">
        <w:r>
          <w:rPr>
            <w:rFonts w:ascii="Times New Roman" w:hAnsi="Times New Roman" w:cs="Times New Roman" w:hint="eastAsia"/>
            <w:sz w:val="20"/>
            <w:szCs w:val="20"/>
          </w:rPr>
          <w:t xml:space="preserve">77. </w:t>
        </w:r>
        <w:proofErr w:type="spellStart"/>
        <w:proofErr w:type="gramStart"/>
        <w:r>
          <w:rPr>
            <w:rFonts w:ascii="Times New Roman" w:hAnsi="Times New Roman" w:cs="Times New Roman" w:hint="eastAsia"/>
            <w:sz w:val="20"/>
            <w:szCs w:val="20"/>
          </w:rPr>
          <w:t>mMAL</w:t>
        </w:r>
        <w:proofErr w:type="spellEnd"/>
        <w:proofErr w:type="gramEnd"/>
        <w:r>
          <w:rPr>
            <w:rFonts w:ascii="Times New Roman" w:hAnsi="Times New Roman" w:cs="Times New Roman" w:hint="eastAsia"/>
            <w:sz w:val="20"/>
            <w:szCs w:val="20"/>
          </w:rPr>
          <w:t xml:space="preserve"> +NAD </w:t>
        </w:r>
      </w:ins>
      <w:ins w:id="37" w:author="Administrator" w:date="2015-10-29T09:27:00Z">
        <w:r w:rsidRPr="006B2282">
          <w:rPr>
            <w:rFonts w:ascii="Times New Roman" w:hAnsi="Times New Roman" w:cs="Times New Roman"/>
            <w:sz w:val="20"/>
            <w:szCs w:val="20"/>
          </w:rPr>
          <w:t>&gt;</w:t>
        </w:r>
      </w:ins>
      <w:ins w:id="38" w:author="Administrator" w:date="2015-10-29T09:25:00Z">
        <w:r>
          <w:rPr>
            <w:rFonts w:ascii="Times New Roman" w:hAnsi="Times New Roman" w:cs="Times New Roman" w:hint="eastAsia"/>
            <w:sz w:val="20"/>
            <w:szCs w:val="20"/>
          </w:rPr>
          <w:t xml:space="preserve"> </w:t>
        </w:r>
        <w:bookmarkStart w:id="39" w:name="OLE_LINK1"/>
        <w:bookmarkStart w:id="40" w:name="OLE_LINK2"/>
        <w:proofErr w:type="spellStart"/>
        <w:r>
          <w:rPr>
            <w:rFonts w:ascii="Times New Roman" w:hAnsi="Times New Roman" w:cs="Times New Roman" w:hint="eastAsia"/>
            <w:sz w:val="20"/>
            <w:szCs w:val="20"/>
          </w:rPr>
          <w:t>mPYR</w:t>
        </w:r>
        <w:bookmarkEnd w:id="39"/>
        <w:bookmarkEnd w:id="40"/>
        <w:proofErr w:type="spellEnd"/>
        <w:r>
          <w:rPr>
            <w:rFonts w:ascii="Times New Roman" w:hAnsi="Times New Roman" w:cs="Times New Roman" w:hint="eastAsia"/>
            <w:sz w:val="20"/>
            <w:szCs w:val="20"/>
          </w:rPr>
          <w:t xml:space="preserve"> +NADH+</w:t>
        </w:r>
        <w:r w:rsidRPr="006B2282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Pr="00AD37BB">
          <w:rPr>
            <w:rFonts w:ascii="Times New Roman" w:hAnsi="Times New Roman" w:cs="Times New Roman"/>
            <w:sz w:val="20"/>
            <w:szCs w:val="20"/>
          </w:rPr>
          <w:t>CO</w:t>
        </w:r>
        <w:r w:rsidRPr="00AD37BB">
          <w:rPr>
            <w:rFonts w:ascii="Times New Roman" w:hAnsi="Times New Roman" w:cs="Times New Roman"/>
            <w:sz w:val="20"/>
            <w:szCs w:val="20"/>
            <w:vertAlign w:val="subscript"/>
          </w:rPr>
          <w:t>2</w:t>
        </w:r>
      </w:ins>
    </w:p>
    <w:p w:rsidR="006B2282" w:rsidRDefault="006B2282" w:rsidP="00AD37BB">
      <w:pPr>
        <w:spacing w:line="300" w:lineRule="auto"/>
        <w:ind w:firstLineChars="200" w:firstLine="400"/>
        <w:rPr>
          <w:ins w:id="41" w:author="Administrator" w:date="2015-10-29T09:31:00Z"/>
          <w:rFonts w:ascii="Times New Roman" w:hAnsi="Times New Roman" w:cs="Times New Roman"/>
          <w:sz w:val="20"/>
          <w:szCs w:val="20"/>
        </w:rPr>
      </w:pPr>
      <w:ins w:id="42" w:author="Administrator" w:date="2015-10-29T09:25:00Z">
        <w:r>
          <w:rPr>
            <w:rFonts w:ascii="Times New Roman" w:hAnsi="Times New Roman" w:cs="Times New Roman" w:hint="eastAsia"/>
            <w:sz w:val="20"/>
            <w:szCs w:val="20"/>
          </w:rPr>
          <w:t xml:space="preserve">78. </w:t>
        </w:r>
      </w:ins>
      <w:proofErr w:type="spellStart"/>
      <w:proofErr w:type="gramStart"/>
      <w:ins w:id="43" w:author="Administrator" w:date="2015-10-29T09:27:00Z">
        <w:r w:rsidRPr="006B2282">
          <w:rPr>
            <w:rFonts w:ascii="Times New Roman" w:hAnsi="Times New Roman" w:cs="Times New Roman"/>
            <w:sz w:val="20"/>
            <w:szCs w:val="20"/>
          </w:rPr>
          <w:t>mPYR</w:t>
        </w:r>
        <w:proofErr w:type="spellEnd"/>
        <w:proofErr w:type="gramEnd"/>
        <w:r w:rsidRPr="006B2282">
          <w:rPr>
            <w:rFonts w:ascii="Times New Roman" w:hAnsi="Times New Roman" w:cs="Times New Roman"/>
            <w:sz w:val="20"/>
            <w:szCs w:val="20"/>
          </w:rPr>
          <w:t xml:space="preserve"> + ATP + CO</w:t>
        </w:r>
        <w:r w:rsidRPr="0090667B">
          <w:rPr>
            <w:rFonts w:ascii="Times New Roman" w:hAnsi="Times New Roman" w:cs="Times New Roman"/>
            <w:sz w:val="20"/>
            <w:szCs w:val="20"/>
            <w:vertAlign w:val="subscript"/>
          </w:rPr>
          <w:t>2</w:t>
        </w:r>
        <w:r w:rsidRPr="006B2282">
          <w:rPr>
            <w:rFonts w:ascii="Times New Roman" w:hAnsi="Times New Roman" w:cs="Times New Roman"/>
            <w:sz w:val="20"/>
            <w:szCs w:val="20"/>
          </w:rPr>
          <w:t xml:space="preserve"> </w:t>
        </w:r>
        <w:bookmarkStart w:id="44" w:name="OLE_LINK3"/>
        <w:bookmarkStart w:id="45" w:name="OLE_LINK4"/>
        <w:r w:rsidRPr="006B2282">
          <w:rPr>
            <w:rFonts w:ascii="Times New Roman" w:hAnsi="Times New Roman" w:cs="Times New Roman"/>
            <w:sz w:val="20"/>
            <w:szCs w:val="20"/>
          </w:rPr>
          <w:t>&gt;</w:t>
        </w:r>
        <w:bookmarkEnd w:id="44"/>
        <w:bookmarkEnd w:id="45"/>
        <w:r w:rsidRPr="006B2282">
          <w:rPr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Pr="006B2282">
          <w:rPr>
            <w:rFonts w:ascii="Times New Roman" w:hAnsi="Times New Roman" w:cs="Times New Roman"/>
            <w:sz w:val="20"/>
            <w:szCs w:val="20"/>
          </w:rPr>
          <w:t>mOAA</w:t>
        </w:r>
        <w:proofErr w:type="spellEnd"/>
        <w:r w:rsidRPr="006B2282">
          <w:rPr>
            <w:rFonts w:ascii="Times New Roman" w:hAnsi="Times New Roman" w:cs="Times New Roman"/>
            <w:sz w:val="20"/>
            <w:szCs w:val="20"/>
          </w:rPr>
          <w:t xml:space="preserve"> + ADP + Pi</w:t>
        </w:r>
      </w:ins>
    </w:p>
    <w:p w:rsidR="0090667B" w:rsidRDefault="0090667B" w:rsidP="00AD37BB">
      <w:pPr>
        <w:spacing w:line="300" w:lineRule="auto"/>
        <w:ind w:firstLineChars="200" w:firstLine="400"/>
        <w:rPr>
          <w:ins w:id="46" w:author="Administrator" w:date="2015-10-29T09:32:00Z"/>
          <w:rFonts w:ascii="Times New Roman" w:hAnsi="Times New Roman" w:cs="Times New Roman"/>
          <w:sz w:val="20"/>
          <w:szCs w:val="20"/>
          <w:vertAlign w:val="subscript"/>
        </w:rPr>
      </w:pPr>
      <w:ins w:id="47" w:author="Administrator" w:date="2015-10-29T09:31:00Z">
        <w:r>
          <w:rPr>
            <w:rFonts w:ascii="Times New Roman" w:hAnsi="Times New Roman" w:cs="Times New Roman" w:hint="eastAsia"/>
            <w:sz w:val="20"/>
            <w:szCs w:val="20"/>
          </w:rPr>
          <w:t xml:space="preserve">79. </w:t>
        </w:r>
      </w:ins>
      <w:proofErr w:type="spellStart"/>
      <w:proofErr w:type="gramStart"/>
      <w:ins w:id="48" w:author="Administrator" w:date="2015-10-29T09:32:00Z">
        <w:r w:rsidRPr="0090667B">
          <w:rPr>
            <w:rFonts w:ascii="Times New Roman" w:hAnsi="Times New Roman" w:cs="Times New Roman"/>
            <w:sz w:val="20"/>
            <w:szCs w:val="20"/>
          </w:rPr>
          <w:t>cPYR</w:t>
        </w:r>
        <w:proofErr w:type="spellEnd"/>
        <w:proofErr w:type="gramEnd"/>
        <w:r w:rsidRPr="0090667B">
          <w:rPr>
            <w:rFonts w:ascii="Times New Roman" w:hAnsi="Times New Roman" w:cs="Times New Roman"/>
            <w:sz w:val="20"/>
            <w:szCs w:val="20"/>
          </w:rPr>
          <w:t xml:space="preserve"> &gt; ACA + CO</w:t>
        </w:r>
        <w:r w:rsidRPr="0090667B">
          <w:rPr>
            <w:rFonts w:ascii="Times New Roman" w:hAnsi="Times New Roman" w:cs="Times New Roman"/>
            <w:sz w:val="20"/>
            <w:szCs w:val="20"/>
            <w:vertAlign w:val="subscript"/>
          </w:rPr>
          <w:t>2</w:t>
        </w:r>
      </w:ins>
    </w:p>
    <w:p w:rsidR="0090667B" w:rsidRDefault="0090667B" w:rsidP="00AD37BB">
      <w:pPr>
        <w:spacing w:line="300" w:lineRule="auto"/>
        <w:ind w:firstLineChars="200" w:firstLine="400"/>
        <w:rPr>
          <w:ins w:id="49" w:author="Administrator" w:date="2015-10-29T09:32:00Z"/>
          <w:rFonts w:ascii="Times New Roman" w:hAnsi="Times New Roman" w:cs="Times New Roman"/>
          <w:sz w:val="20"/>
          <w:szCs w:val="20"/>
        </w:rPr>
      </w:pPr>
      <w:ins w:id="50" w:author="Administrator" w:date="2015-10-29T09:32:00Z">
        <w:r>
          <w:rPr>
            <w:rFonts w:ascii="Times New Roman" w:hAnsi="Times New Roman" w:cs="Times New Roman" w:hint="eastAsia"/>
            <w:sz w:val="20"/>
            <w:szCs w:val="20"/>
          </w:rPr>
          <w:t xml:space="preserve">80. </w:t>
        </w:r>
        <w:r w:rsidRPr="0090667B">
          <w:rPr>
            <w:rFonts w:ascii="Times New Roman" w:hAnsi="Times New Roman" w:cs="Times New Roman"/>
            <w:sz w:val="20"/>
            <w:szCs w:val="20"/>
          </w:rPr>
          <w:t>ACA + NADP = ACE + NADPH</w:t>
        </w:r>
      </w:ins>
    </w:p>
    <w:p w:rsidR="0090667B" w:rsidRPr="0090667B" w:rsidRDefault="0090667B" w:rsidP="00AD37BB">
      <w:pPr>
        <w:spacing w:line="300" w:lineRule="auto"/>
        <w:ind w:firstLineChars="200" w:firstLine="400"/>
        <w:rPr>
          <w:rFonts w:ascii="Times New Roman" w:hAnsi="Times New Roman" w:cs="Times New Roman"/>
          <w:sz w:val="20"/>
          <w:szCs w:val="20"/>
        </w:rPr>
      </w:pPr>
      <w:ins w:id="51" w:author="Administrator" w:date="2015-10-29T09:32:00Z">
        <w:r>
          <w:rPr>
            <w:rFonts w:ascii="Times New Roman" w:hAnsi="Times New Roman" w:cs="Times New Roman" w:hint="eastAsia"/>
            <w:sz w:val="20"/>
            <w:szCs w:val="20"/>
          </w:rPr>
          <w:t xml:space="preserve">81. </w:t>
        </w:r>
        <w:r w:rsidRPr="0090667B">
          <w:rPr>
            <w:rFonts w:ascii="Times New Roman" w:hAnsi="Times New Roman" w:cs="Times New Roman"/>
            <w:sz w:val="20"/>
            <w:szCs w:val="20"/>
          </w:rPr>
          <w:t xml:space="preserve">ACE + 2ATP &gt; </w:t>
        </w:r>
      </w:ins>
      <w:proofErr w:type="spellStart"/>
      <w:ins w:id="52" w:author="Administrator" w:date="2015-10-29T09:33:00Z">
        <w:r>
          <w:rPr>
            <w:rFonts w:ascii="Times New Roman" w:hAnsi="Times New Roman" w:cs="Times New Roman" w:hint="eastAsia"/>
            <w:sz w:val="20"/>
            <w:szCs w:val="20"/>
          </w:rPr>
          <w:t>c</w:t>
        </w:r>
      </w:ins>
      <w:ins w:id="53" w:author="Administrator" w:date="2015-10-29T09:32:00Z">
        <w:r w:rsidRPr="0090667B">
          <w:rPr>
            <w:rFonts w:ascii="Times New Roman" w:hAnsi="Times New Roman" w:cs="Times New Roman"/>
            <w:sz w:val="20"/>
            <w:szCs w:val="20"/>
          </w:rPr>
          <w:t>AcCoA</w:t>
        </w:r>
        <w:proofErr w:type="spellEnd"/>
        <w:r w:rsidRPr="0090667B">
          <w:rPr>
            <w:rFonts w:ascii="Times New Roman" w:hAnsi="Times New Roman" w:cs="Times New Roman"/>
            <w:sz w:val="20"/>
            <w:szCs w:val="20"/>
          </w:rPr>
          <w:t xml:space="preserve"> + 2 ADP + 2Pi</w:t>
        </w:r>
      </w:ins>
    </w:p>
    <w:p w:rsidR="009574CA" w:rsidRPr="003F0031" w:rsidRDefault="009574CA" w:rsidP="009574CA">
      <w:pPr>
        <w:spacing w:line="480" w:lineRule="auto"/>
        <w:rPr>
          <w:ins w:id="54" w:author="Administrator" w:date="2015-10-28T10:08:00Z"/>
          <w:rFonts w:ascii="Times New Roman" w:hAnsi="Times New Roman"/>
          <w:b/>
          <w:szCs w:val="21"/>
        </w:rPr>
      </w:pPr>
      <w:ins w:id="55" w:author="Administrator" w:date="2015-10-28T10:08:00Z">
        <w:r w:rsidRPr="003F0031">
          <w:rPr>
            <w:rFonts w:ascii="Times New Roman" w:hAnsi="Times New Roman"/>
            <w:b/>
            <w:szCs w:val="21"/>
          </w:rPr>
          <w:t>Abbreviation</w:t>
        </w:r>
        <w:r w:rsidRPr="003F0031">
          <w:rPr>
            <w:rFonts w:ascii="Times New Roman" w:hAnsi="Times New Roman" w:hint="eastAsia"/>
            <w:b/>
            <w:szCs w:val="21"/>
          </w:rPr>
          <w:t>s</w:t>
        </w:r>
        <w:r w:rsidRPr="003F0031">
          <w:rPr>
            <w:rFonts w:ascii="Times New Roman" w:hAnsi="Times New Roman"/>
            <w:b/>
            <w:szCs w:val="21"/>
          </w:rPr>
          <w:t xml:space="preserve"> </w:t>
        </w:r>
      </w:ins>
    </w:p>
    <w:p w:rsidR="006B2282" w:rsidRPr="003F0031" w:rsidRDefault="006B2282" w:rsidP="006B2282">
      <w:pPr>
        <w:spacing w:line="360" w:lineRule="auto"/>
        <w:rPr>
          <w:ins w:id="56" w:author="Administrator" w:date="2015-10-29T09:30:00Z"/>
          <w:rFonts w:ascii="Times New Roman" w:hAnsi="Times New Roman"/>
          <w:b/>
          <w:szCs w:val="21"/>
        </w:rPr>
      </w:pPr>
      <w:proofErr w:type="gramStart"/>
      <w:ins w:id="57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G6P  </w:t>
        </w:r>
        <w:r w:rsidRPr="003F0031">
          <w:rPr>
            <w:rFonts w:ascii="Times New Roman" w:eastAsia="AdvTimes" w:hAnsi="Times New Roman"/>
            <w:kern w:val="0"/>
            <w:szCs w:val="21"/>
          </w:rPr>
          <w:t>glucose</w:t>
        </w:r>
        <w:proofErr w:type="gramEnd"/>
        <w:r w:rsidRPr="003F0031">
          <w:rPr>
            <w:rFonts w:ascii="Times New Roman" w:eastAsia="AdvTimes" w:hAnsi="Times New Roman"/>
            <w:kern w:val="0"/>
            <w:szCs w:val="21"/>
          </w:rPr>
          <w:t>-6-phosphate</w:t>
        </w:r>
      </w:ins>
    </w:p>
    <w:p w:rsidR="006B2282" w:rsidRPr="003F0031" w:rsidRDefault="006B2282" w:rsidP="006B2282">
      <w:pPr>
        <w:spacing w:line="360" w:lineRule="auto"/>
        <w:rPr>
          <w:ins w:id="58" w:author="Administrator" w:date="2015-10-29T09:30:00Z"/>
          <w:rFonts w:ascii="Times New Roman" w:hAnsi="Times New Roman"/>
          <w:b/>
          <w:szCs w:val="21"/>
        </w:rPr>
      </w:pPr>
      <w:proofErr w:type="gramStart"/>
      <w:ins w:id="59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P5P  </w:t>
        </w:r>
        <w:r w:rsidRPr="003F0031">
          <w:rPr>
            <w:rFonts w:ascii="Times New Roman" w:eastAsia="AdvTimes" w:hAnsi="Times New Roman"/>
            <w:kern w:val="0"/>
            <w:szCs w:val="21"/>
          </w:rPr>
          <w:t>pentose</w:t>
        </w:r>
        <w:proofErr w:type="gramEnd"/>
        <w:r w:rsidRPr="003F0031">
          <w:rPr>
            <w:rFonts w:ascii="Times New Roman" w:eastAsia="AdvTimes" w:hAnsi="Times New Roman"/>
            <w:kern w:val="0"/>
            <w:szCs w:val="21"/>
          </w:rPr>
          <w:t>-5-phosphate</w:t>
        </w:r>
      </w:ins>
    </w:p>
    <w:p w:rsidR="006B2282" w:rsidRPr="003F0031" w:rsidRDefault="006B2282" w:rsidP="006B2282">
      <w:pPr>
        <w:spacing w:line="360" w:lineRule="auto"/>
        <w:rPr>
          <w:ins w:id="60" w:author="Administrator" w:date="2015-10-29T09:30:00Z"/>
          <w:rFonts w:ascii="Times New Roman" w:hAnsi="Times New Roman"/>
          <w:b/>
          <w:szCs w:val="21"/>
        </w:rPr>
      </w:pPr>
      <w:proofErr w:type="gramStart"/>
      <w:ins w:id="61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F6P  </w:t>
        </w:r>
        <w:r w:rsidRPr="003F0031">
          <w:rPr>
            <w:rFonts w:ascii="Times New Roman" w:eastAsia="AdvTimes" w:hAnsi="Times New Roman"/>
            <w:kern w:val="0"/>
            <w:szCs w:val="21"/>
          </w:rPr>
          <w:t>fructose</w:t>
        </w:r>
        <w:proofErr w:type="gramEnd"/>
        <w:r w:rsidRPr="003F0031">
          <w:rPr>
            <w:rFonts w:ascii="Times New Roman" w:eastAsia="AdvTimes" w:hAnsi="Times New Roman"/>
            <w:kern w:val="0"/>
            <w:szCs w:val="21"/>
          </w:rPr>
          <w:t>-6-phosphate</w:t>
        </w:r>
      </w:ins>
    </w:p>
    <w:p w:rsidR="006B2282" w:rsidRPr="003F0031" w:rsidRDefault="006B2282" w:rsidP="006B2282">
      <w:pPr>
        <w:spacing w:line="360" w:lineRule="auto"/>
        <w:rPr>
          <w:ins w:id="62" w:author="Administrator" w:date="2015-10-29T09:30:00Z"/>
          <w:rFonts w:ascii="Times New Roman" w:hAnsi="Times New Roman"/>
          <w:b/>
          <w:szCs w:val="21"/>
        </w:rPr>
      </w:pPr>
      <w:proofErr w:type="gramStart"/>
      <w:ins w:id="63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6PG  </w:t>
        </w:r>
        <w:r w:rsidRPr="003F0031">
          <w:rPr>
            <w:rFonts w:ascii="Times New Roman" w:hAnsi="Times New Roman"/>
            <w:szCs w:val="21"/>
          </w:rPr>
          <w:t>6</w:t>
        </w:r>
        <w:proofErr w:type="gramEnd"/>
        <w:r w:rsidRPr="003F0031">
          <w:rPr>
            <w:rFonts w:ascii="Times New Roman" w:hAnsi="Times New Roman"/>
            <w:szCs w:val="21"/>
          </w:rPr>
          <w:t>-</w:t>
        </w:r>
        <w:r w:rsidRPr="003F0031">
          <w:rPr>
            <w:rFonts w:ascii="Times New Roman" w:eastAsia="AdvTimes" w:hAnsi="Times New Roman"/>
            <w:kern w:val="0"/>
            <w:szCs w:val="21"/>
          </w:rPr>
          <w:t xml:space="preserve"> phosphate-</w:t>
        </w:r>
        <w:proofErr w:type="spellStart"/>
        <w:r w:rsidRPr="003F0031">
          <w:rPr>
            <w:rFonts w:ascii="Times New Roman" w:eastAsia="AdvTimes" w:hAnsi="Times New Roman"/>
            <w:kern w:val="0"/>
            <w:szCs w:val="21"/>
          </w:rPr>
          <w:t>gluconate</w:t>
        </w:r>
        <w:proofErr w:type="spellEnd"/>
      </w:ins>
    </w:p>
    <w:p w:rsidR="006B2282" w:rsidRPr="003F0031" w:rsidRDefault="006B2282" w:rsidP="006B2282">
      <w:pPr>
        <w:spacing w:line="360" w:lineRule="auto"/>
        <w:rPr>
          <w:ins w:id="64" w:author="Administrator" w:date="2015-10-29T09:30:00Z"/>
          <w:rFonts w:ascii="Times New Roman" w:hAnsi="Times New Roman"/>
          <w:szCs w:val="21"/>
        </w:rPr>
      </w:pPr>
      <w:proofErr w:type="gramStart"/>
      <w:ins w:id="65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T3P  </w:t>
        </w:r>
        <w:r w:rsidRPr="003F0031">
          <w:rPr>
            <w:rFonts w:ascii="Times New Roman" w:hAnsi="Times New Roman"/>
            <w:szCs w:val="21"/>
          </w:rPr>
          <w:t>triose</w:t>
        </w:r>
        <w:proofErr w:type="gramEnd"/>
        <w:r w:rsidRPr="003F0031">
          <w:rPr>
            <w:rFonts w:ascii="Times New Roman" w:hAnsi="Times New Roman"/>
            <w:szCs w:val="21"/>
          </w:rPr>
          <w:t>-3</w:t>
        </w:r>
        <w:r w:rsidRPr="003F0031">
          <w:rPr>
            <w:rFonts w:ascii="Times New Roman" w:hAnsi="Times New Roman"/>
            <w:b/>
            <w:szCs w:val="21"/>
          </w:rPr>
          <w:t>-</w:t>
        </w:r>
        <w:r w:rsidRPr="003F0031">
          <w:rPr>
            <w:rFonts w:ascii="Times New Roman" w:eastAsia="AdvTimes" w:hAnsi="Times New Roman"/>
            <w:kern w:val="0"/>
            <w:szCs w:val="21"/>
          </w:rPr>
          <w:t xml:space="preserve"> phosphate</w:t>
        </w:r>
        <w:r w:rsidRPr="003F0031">
          <w:rPr>
            <w:rFonts w:ascii="Times New Roman" w:hAnsi="Times New Roman"/>
            <w:b/>
            <w:szCs w:val="21"/>
          </w:rPr>
          <w:t xml:space="preserve"> </w:t>
        </w:r>
      </w:ins>
    </w:p>
    <w:p w:rsidR="006B2282" w:rsidRPr="003F0031" w:rsidRDefault="006B2282" w:rsidP="006B2282">
      <w:pPr>
        <w:spacing w:line="360" w:lineRule="auto"/>
        <w:rPr>
          <w:ins w:id="66" w:author="Administrator" w:date="2015-10-29T09:30:00Z"/>
          <w:rFonts w:ascii="Times New Roman" w:hAnsi="Times New Roman"/>
          <w:b/>
          <w:szCs w:val="21"/>
        </w:rPr>
      </w:pPr>
      <w:proofErr w:type="gramStart"/>
      <w:ins w:id="67" w:author="Administrator" w:date="2015-10-29T09:30:00Z">
        <w:r w:rsidRPr="003F0031">
          <w:rPr>
            <w:rFonts w:ascii="Times New Roman" w:hAnsi="Times New Roman"/>
            <w:b/>
            <w:szCs w:val="21"/>
          </w:rPr>
          <w:t>P</w:t>
        </w:r>
      </w:ins>
      <w:ins w:id="68" w:author="Administrator" w:date="2015-10-29T09:31:00Z">
        <w:r>
          <w:rPr>
            <w:rFonts w:ascii="Times New Roman" w:hAnsi="Times New Roman" w:hint="eastAsia"/>
            <w:b/>
            <w:szCs w:val="21"/>
          </w:rPr>
          <w:t>YR</w:t>
        </w:r>
      </w:ins>
      <w:ins w:id="69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  </w:t>
        </w:r>
        <w:r w:rsidRPr="003F0031">
          <w:rPr>
            <w:rFonts w:ascii="Times New Roman" w:eastAsia="AdvTimes" w:hAnsi="Times New Roman"/>
            <w:kern w:val="0"/>
            <w:szCs w:val="21"/>
          </w:rPr>
          <w:t>pyruvate</w:t>
        </w:r>
        <w:proofErr w:type="gramEnd"/>
      </w:ins>
    </w:p>
    <w:p w:rsidR="006B2282" w:rsidRPr="003F0031" w:rsidRDefault="006B2282" w:rsidP="006B2282">
      <w:pPr>
        <w:spacing w:line="360" w:lineRule="auto"/>
        <w:rPr>
          <w:ins w:id="70" w:author="Administrator" w:date="2015-10-29T09:30:00Z"/>
          <w:rFonts w:ascii="Times New Roman" w:hAnsi="Times New Roman"/>
          <w:b/>
          <w:szCs w:val="21"/>
        </w:rPr>
      </w:pPr>
      <w:proofErr w:type="gramStart"/>
      <w:ins w:id="71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S7P  </w:t>
        </w:r>
        <w:r w:rsidRPr="003F0031">
          <w:rPr>
            <w:rFonts w:ascii="Times New Roman" w:eastAsia="AdvTimes" w:hAnsi="Times New Roman"/>
            <w:kern w:val="0"/>
            <w:szCs w:val="21"/>
          </w:rPr>
          <w:t>sedoheptulose</w:t>
        </w:r>
        <w:proofErr w:type="gramEnd"/>
        <w:r w:rsidRPr="003F0031">
          <w:rPr>
            <w:rFonts w:ascii="Times New Roman" w:eastAsia="AdvTimes" w:hAnsi="Times New Roman"/>
            <w:kern w:val="0"/>
            <w:szCs w:val="21"/>
          </w:rPr>
          <w:t>-7-phosphate</w:t>
        </w:r>
      </w:ins>
    </w:p>
    <w:p w:rsidR="006B2282" w:rsidRPr="003F0031" w:rsidRDefault="006B2282" w:rsidP="006B2282">
      <w:pPr>
        <w:spacing w:line="360" w:lineRule="auto"/>
        <w:rPr>
          <w:ins w:id="72" w:author="Administrator" w:date="2015-10-29T09:30:00Z"/>
          <w:rFonts w:ascii="Times New Roman" w:hAnsi="Times New Roman"/>
          <w:b/>
          <w:szCs w:val="21"/>
        </w:rPr>
      </w:pPr>
      <w:proofErr w:type="gramStart"/>
      <w:ins w:id="73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E4P  </w:t>
        </w:r>
        <w:r w:rsidRPr="003F0031">
          <w:rPr>
            <w:rFonts w:ascii="Times New Roman" w:eastAsia="AdvTimes" w:hAnsi="Times New Roman"/>
            <w:kern w:val="0"/>
            <w:szCs w:val="21"/>
          </w:rPr>
          <w:t>erythrose</w:t>
        </w:r>
        <w:proofErr w:type="gramEnd"/>
        <w:r w:rsidRPr="003F0031">
          <w:rPr>
            <w:rFonts w:ascii="Times New Roman" w:eastAsia="AdvTimes" w:hAnsi="Times New Roman"/>
            <w:kern w:val="0"/>
            <w:szCs w:val="21"/>
          </w:rPr>
          <w:t>-4-phosphate</w:t>
        </w:r>
      </w:ins>
    </w:p>
    <w:p w:rsidR="006B2282" w:rsidRPr="003F0031" w:rsidRDefault="006B2282" w:rsidP="006B2282">
      <w:pPr>
        <w:spacing w:line="360" w:lineRule="auto"/>
        <w:rPr>
          <w:ins w:id="74" w:author="Administrator" w:date="2015-10-29T09:30:00Z"/>
          <w:rFonts w:ascii="Times New Roman" w:hAnsi="Times New Roman"/>
          <w:b/>
          <w:szCs w:val="21"/>
        </w:rPr>
      </w:pPr>
      <w:proofErr w:type="gramStart"/>
      <w:ins w:id="75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PGA  </w:t>
        </w:r>
        <w:proofErr w:type="spellStart"/>
        <w:r w:rsidRPr="003F0031">
          <w:rPr>
            <w:rFonts w:ascii="Times New Roman" w:eastAsia="AdvTimes" w:hAnsi="Times New Roman"/>
            <w:kern w:val="0"/>
            <w:szCs w:val="21"/>
          </w:rPr>
          <w:t>phosphoglycerate</w:t>
        </w:r>
        <w:proofErr w:type="spellEnd"/>
        <w:proofErr w:type="gramEnd"/>
      </w:ins>
    </w:p>
    <w:p w:rsidR="006B2282" w:rsidRPr="003F0031" w:rsidRDefault="006B2282" w:rsidP="006B2282">
      <w:pPr>
        <w:spacing w:line="360" w:lineRule="auto"/>
        <w:rPr>
          <w:ins w:id="76" w:author="Administrator" w:date="2015-10-29T09:30:00Z"/>
          <w:rFonts w:ascii="Times New Roman" w:hAnsi="Times New Roman"/>
          <w:b/>
          <w:szCs w:val="21"/>
        </w:rPr>
      </w:pPr>
      <w:proofErr w:type="gramStart"/>
      <w:ins w:id="77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PEP  </w:t>
        </w:r>
        <w:proofErr w:type="spellStart"/>
        <w:r w:rsidRPr="003F0031">
          <w:rPr>
            <w:rFonts w:ascii="Times New Roman" w:eastAsia="AdvTimes" w:hAnsi="Times New Roman"/>
            <w:kern w:val="0"/>
            <w:szCs w:val="21"/>
          </w:rPr>
          <w:t>phosphoenolpyruvate</w:t>
        </w:r>
        <w:proofErr w:type="spellEnd"/>
        <w:proofErr w:type="gramEnd"/>
      </w:ins>
    </w:p>
    <w:p w:rsidR="006B2282" w:rsidRPr="003F0031" w:rsidRDefault="006B2282" w:rsidP="006B2282">
      <w:pPr>
        <w:spacing w:line="360" w:lineRule="auto"/>
        <w:rPr>
          <w:ins w:id="78" w:author="Administrator" w:date="2015-10-29T09:30:00Z"/>
          <w:rFonts w:ascii="Times New Roman" w:hAnsi="Times New Roman"/>
          <w:b/>
          <w:szCs w:val="21"/>
        </w:rPr>
      </w:pPr>
      <w:proofErr w:type="spellStart"/>
      <w:ins w:id="79" w:author="Administrator" w:date="2015-10-29T09:30:00Z">
        <w:r w:rsidRPr="003F0031">
          <w:rPr>
            <w:rFonts w:ascii="Times New Roman" w:hAnsi="Times New Roman"/>
            <w:b/>
            <w:szCs w:val="21"/>
          </w:rPr>
          <w:t>AcCoA</w:t>
        </w:r>
        <w:proofErr w:type="spellEnd"/>
        <w:r w:rsidRPr="003F0031">
          <w:rPr>
            <w:rFonts w:ascii="Times New Roman" w:hAnsi="Times New Roman"/>
            <w:b/>
            <w:szCs w:val="21"/>
          </w:rPr>
          <w:t xml:space="preserve"> </w:t>
        </w:r>
        <w:r w:rsidRPr="003F0031">
          <w:rPr>
            <w:rFonts w:ascii="Times New Roman" w:eastAsia="AdvTimes" w:hAnsi="Times New Roman"/>
            <w:kern w:val="0"/>
            <w:szCs w:val="21"/>
          </w:rPr>
          <w:t>acetyl coenzyme A</w:t>
        </w:r>
      </w:ins>
    </w:p>
    <w:p w:rsidR="006B2282" w:rsidRPr="003F0031" w:rsidRDefault="006B2282" w:rsidP="006B2282">
      <w:pPr>
        <w:spacing w:line="360" w:lineRule="auto"/>
        <w:rPr>
          <w:ins w:id="80" w:author="Administrator" w:date="2015-10-29T09:30:00Z"/>
          <w:rFonts w:ascii="Times New Roman" w:hAnsi="Times New Roman"/>
          <w:b/>
          <w:szCs w:val="21"/>
        </w:rPr>
      </w:pPr>
      <w:proofErr w:type="gramStart"/>
      <w:ins w:id="81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ICT  </w:t>
        </w:r>
        <w:proofErr w:type="spellStart"/>
        <w:r w:rsidRPr="003F0031">
          <w:rPr>
            <w:rFonts w:ascii="Times New Roman" w:eastAsia="AdvTimes" w:hAnsi="Times New Roman"/>
            <w:kern w:val="0"/>
            <w:szCs w:val="21"/>
          </w:rPr>
          <w:t>isocitrate</w:t>
        </w:r>
        <w:proofErr w:type="spellEnd"/>
        <w:proofErr w:type="gramEnd"/>
      </w:ins>
    </w:p>
    <w:p w:rsidR="006B2282" w:rsidRPr="003F0031" w:rsidRDefault="006B2282" w:rsidP="006B2282">
      <w:pPr>
        <w:spacing w:line="360" w:lineRule="auto"/>
        <w:rPr>
          <w:ins w:id="82" w:author="Administrator" w:date="2015-10-29T09:30:00Z"/>
          <w:rFonts w:ascii="Times New Roman" w:hAnsi="Times New Roman"/>
          <w:b/>
          <w:szCs w:val="21"/>
        </w:rPr>
      </w:pPr>
      <w:proofErr w:type="gramStart"/>
      <w:ins w:id="83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OGA  </w:t>
        </w:r>
        <w:r w:rsidRPr="003F0031">
          <w:rPr>
            <w:rFonts w:ascii="Times New Roman" w:hAnsi="Times New Roman"/>
            <w:kern w:val="0"/>
            <w:szCs w:val="21"/>
          </w:rPr>
          <w:t>α</w:t>
        </w:r>
        <w:proofErr w:type="gramEnd"/>
        <w:r w:rsidRPr="003F0031">
          <w:rPr>
            <w:rFonts w:ascii="Times New Roman" w:eastAsia="AdvTimes" w:hAnsi="Times New Roman"/>
            <w:kern w:val="0"/>
            <w:szCs w:val="21"/>
          </w:rPr>
          <w:t>-</w:t>
        </w:r>
        <w:proofErr w:type="spellStart"/>
        <w:r w:rsidRPr="003F0031">
          <w:rPr>
            <w:rFonts w:ascii="Times New Roman" w:eastAsia="AdvTimes" w:hAnsi="Times New Roman"/>
            <w:kern w:val="0"/>
            <w:szCs w:val="21"/>
          </w:rPr>
          <w:t>ketoglutarate</w:t>
        </w:r>
        <w:proofErr w:type="spellEnd"/>
      </w:ins>
    </w:p>
    <w:p w:rsidR="006B2282" w:rsidRDefault="006B2282" w:rsidP="006B2282">
      <w:pPr>
        <w:spacing w:line="360" w:lineRule="auto"/>
        <w:rPr>
          <w:ins w:id="84" w:author="Administrator" w:date="2015-10-29T09:30:00Z"/>
          <w:rFonts w:ascii="Times New Roman" w:hAnsi="Times New Roman"/>
          <w:b/>
          <w:szCs w:val="21"/>
        </w:rPr>
      </w:pPr>
      <w:proofErr w:type="gramStart"/>
      <w:ins w:id="85" w:author="Administrator" w:date="2015-10-29T09:30:00Z">
        <w:r w:rsidRPr="003F0031">
          <w:rPr>
            <w:rFonts w:ascii="Times New Roman" w:hAnsi="Times New Roman"/>
            <w:b/>
            <w:szCs w:val="21"/>
          </w:rPr>
          <w:t xml:space="preserve">OAA  </w:t>
        </w:r>
        <w:r w:rsidRPr="003F0031">
          <w:rPr>
            <w:rFonts w:ascii="Times New Roman" w:eastAsia="AdvTimes" w:hAnsi="Times New Roman"/>
            <w:kern w:val="0"/>
            <w:szCs w:val="21"/>
          </w:rPr>
          <w:t>oxaloacetate</w:t>
        </w:r>
        <w:proofErr w:type="gramEnd"/>
      </w:ins>
    </w:p>
    <w:p w:rsidR="006B2282" w:rsidRPr="003F0031" w:rsidRDefault="006B2282" w:rsidP="006B2282">
      <w:pPr>
        <w:spacing w:line="360" w:lineRule="auto"/>
        <w:rPr>
          <w:ins w:id="86" w:author="Administrator" w:date="2015-10-29T09:30:00Z"/>
          <w:rFonts w:ascii="Times New Roman" w:hAnsi="Times New Roman"/>
          <w:b/>
          <w:szCs w:val="21"/>
        </w:rPr>
      </w:pPr>
      <w:proofErr w:type="gramStart"/>
      <w:ins w:id="87" w:author="Administrator" w:date="2015-10-29T09:30:00Z">
        <w:r w:rsidRPr="003F0031">
          <w:rPr>
            <w:rFonts w:ascii="Times New Roman" w:hAnsi="Times New Roman"/>
            <w:b/>
            <w:szCs w:val="21"/>
          </w:rPr>
          <w:t>F</w:t>
        </w:r>
        <w:r>
          <w:rPr>
            <w:rFonts w:ascii="Times New Roman" w:hAnsi="Times New Roman" w:hint="eastAsia"/>
            <w:b/>
            <w:szCs w:val="21"/>
          </w:rPr>
          <w:t>UM</w:t>
        </w:r>
        <w:r w:rsidRPr="003F0031">
          <w:rPr>
            <w:rFonts w:ascii="Times New Roman" w:hAnsi="Times New Roman"/>
            <w:b/>
            <w:szCs w:val="21"/>
          </w:rPr>
          <w:t xml:space="preserve">  </w:t>
        </w:r>
        <w:proofErr w:type="spellStart"/>
        <w:r w:rsidRPr="003F0031">
          <w:rPr>
            <w:rFonts w:ascii="Times New Roman" w:eastAsia="AdvTimes" w:hAnsi="Times New Roman"/>
            <w:kern w:val="0"/>
            <w:szCs w:val="21"/>
          </w:rPr>
          <w:t>fumarate</w:t>
        </w:r>
        <w:proofErr w:type="spellEnd"/>
        <w:proofErr w:type="gramEnd"/>
      </w:ins>
    </w:p>
    <w:p w:rsidR="002E342C" w:rsidRPr="00AD37BB" w:rsidRDefault="006B2282" w:rsidP="006B2282">
      <w:pPr>
        <w:spacing w:line="360" w:lineRule="auto"/>
        <w:rPr>
          <w:sz w:val="20"/>
          <w:szCs w:val="20"/>
        </w:rPr>
      </w:pPr>
      <w:proofErr w:type="gramStart"/>
      <w:ins w:id="88" w:author="Administrator" w:date="2015-10-29T09:30:00Z">
        <w:r w:rsidRPr="003F0031">
          <w:rPr>
            <w:rFonts w:ascii="Times New Roman" w:hAnsi="Times New Roman"/>
            <w:b/>
            <w:szCs w:val="21"/>
          </w:rPr>
          <w:t>M</w:t>
        </w:r>
        <w:r>
          <w:rPr>
            <w:rFonts w:ascii="Times New Roman" w:hAnsi="Times New Roman" w:hint="eastAsia"/>
            <w:b/>
            <w:szCs w:val="21"/>
          </w:rPr>
          <w:t>AL</w:t>
        </w:r>
        <w:r w:rsidRPr="003F0031">
          <w:rPr>
            <w:rFonts w:ascii="Times New Roman" w:hAnsi="Times New Roman"/>
            <w:b/>
            <w:szCs w:val="21"/>
          </w:rPr>
          <w:t xml:space="preserve">  </w:t>
        </w:r>
        <w:r w:rsidRPr="003F0031">
          <w:rPr>
            <w:rFonts w:ascii="Times New Roman" w:hAnsi="Times New Roman"/>
            <w:szCs w:val="21"/>
          </w:rPr>
          <w:t>malate</w:t>
        </w:r>
      </w:ins>
      <w:proofErr w:type="gramEnd"/>
    </w:p>
    <w:sectPr w:rsidR="002E342C" w:rsidRPr="00AD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368" w:rsidRDefault="006D1368" w:rsidP="00AD37BB">
      <w:r>
        <w:separator/>
      </w:r>
    </w:p>
  </w:endnote>
  <w:endnote w:type="continuationSeparator" w:id="0">
    <w:p w:rsidR="006D1368" w:rsidRDefault="006D1368" w:rsidP="00AD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vTimes">
    <w:altName w:val="Arial Unicode MS"/>
    <w:panose1 w:val="00000000000000000000"/>
    <w:charset w:val="86"/>
    <w:family w:val="auto"/>
    <w:notTrueType/>
    <w:pitch w:val="default"/>
    <w:sig w:usb0="00000000" w:usb1="080F0000" w:usb2="00000010" w:usb3="00000000" w:csb0="0006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368" w:rsidRDefault="006D1368" w:rsidP="00AD37BB">
      <w:r>
        <w:separator/>
      </w:r>
    </w:p>
  </w:footnote>
  <w:footnote w:type="continuationSeparator" w:id="0">
    <w:p w:rsidR="006D1368" w:rsidRDefault="006D1368" w:rsidP="00AD3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8B"/>
    <w:rsid w:val="001E0838"/>
    <w:rsid w:val="002E342C"/>
    <w:rsid w:val="002F0210"/>
    <w:rsid w:val="0037293D"/>
    <w:rsid w:val="00424C44"/>
    <w:rsid w:val="006B2282"/>
    <w:rsid w:val="006D1368"/>
    <w:rsid w:val="00803202"/>
    <w:rsid w:val="0083239E"/>
    <w:rsid w:val="008C184D"/>
    <w:rsid w:val="0090667B"/>
    <w:rsid w:val="009574CA"/>
    <w:rsid w:val="0097474C"/>
    <w:rsid w:val="009A768B"/>
    <w:rsid w:val="00A14664"/>
    <w:rsid w:val="00AD37BB"/>
    <w:rsid w:val="00B55737"/>
    <w:rsid w:val="00B9151A"/>
    <w:rsid w:val="00B949DF"/>
    <w:rsid w:val="00DE4728"/>
    <w:rsid w:val="00E4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7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02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0210"/>
    <w:rPr>
      <w:sz w:val="18"/>
      <w:szCs w:val="18"/>
    </w:rPr>
  </w:style>
  <w:style w:type="character" w:customStyle="1" w:styleId="apple-converted-space">
    <w:name w:val="apple-converted-space"/>
    <w:rsid w:val="0080320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7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02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0210"/>
    <w:rPr>
      <w:sz w:val="18"/>
      <w:szCs w:val="18"/>
    </w:rPr>
  </w:style>
  <w:style w:type="character" w:customStyle="1" w:styleId="apple-converted-space">
    <w:name w:val="apple-converted-space"/>
    <w:rsid w:val="0080320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zhyuan</dc:creator>
  <cp:keywords/>
  <dc:description/>
  <cp:lastModifiedBy>Administrator</cp:lastModifiedBy>
  <cp:revision>12</cp:revision>
  <dcterms:created xsi:type="dcterms:W3CDTF">2015-08-06T15:22:00Z</dcterms:created>
  <dcterms:modified xsi:type="dcterms:W3CDTF">2015-10-30T03:48:00Z</dcterms:modified>
</cp:coreProperties>
</file>